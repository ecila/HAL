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BA5BA" w14:textId="7CE03FB1" w:rsidR="00A67C4A" w:rsidRPr="004A282A" w:rsidRDefault="003C7C32" w:rsidP="00C85489">
      <w:pPr>
        <w:pStyle w:val="Title"/>
        <w:ind w:left="-567"/>
      </w:pPr>
      <w:r w:rsidRPr="004A282A">
        <w:t>Title</w:t>
      </w:r>
    </w:p>
    <w:p w14:paraId="6398EE12" w14:textId="77777777" w:rsidR="00C71665" w:rsidRPr="004A282A" w:rsidRDefault="00C71665" w:rsidP="00C71665">
      <w:pPr>
        <w:pStyle w:val="Authors"/>
        <w:ind w:left="-567"/>
        <w:rPr>
          <w:ins w:id="0" w:author="Thor Magnusson" w:date="2015-11-17T12:27:00Z"/>
          <w:rFonts w:asciiTheme="majorHAnsi" w:hAnsiTheme="majorHAnsi"/>
        </w:rPr>
      </w:pPr>
      <w:ins w:id="1" w:author="Thor Magnusson" w:date="2015-11-17T12:27:00Z">
        <w:r w:rsidRPr="004A282A">
          <w:rPr>
            <w:rFonts w:asciiTheme="majorHAnsi" w:hAnsiTheme="majorHAnsi"/>
          </w:rPr>
          <w:t>Name Surname</w:t>
        </w:r>
        <w:r w:rsidRPr="004A282A">
          <w:rPr>
            <w:rFonts w:asciiTheme="majorHAnsi" w:hAnsiTheme="majorHAnsi"/>
            <w:vertAlign w:val="superscript"/>
          </w:rPr>
          <w:t>1</w:t>
        </w:r>
        <w:r w:rsidRPr="004A282A">
          <w:rPr>
            <w:rFonts w:asciiTheme="majorHAnsi" w:hAnsiTheme="majorHAnsi"/>
          </w:rPr>
          <w:t>, Name Surname</w:t>
        </w:r>
        <w:r w:rsidRPr="004A282A">
          <w:rPr>
            <w:rFonts w:asciiTheme="majorHAnsi" w:hAnsiTheme="majorHAnsi"/>
            <w:vertAlign w:val="superscript"/>
          </w:rPr>
          <w:t>2</w:t>
        </w:r>
        <w:r w:rsidRPr="004A282A">
          <w:rPr>
            <w:rFonts w:asciiTheme="majorHAnsi" w:hAnsiTheme="majorHAnsi"/>
          </w:rPr>
          <w:t>, and Name Surname</w:t>
        </w:r>
        <w:r>
          <w:rPr>
            <w:rFonts w:asciiTheme="majorHAnsi" w:hAnsiTheme="majorHAnsi"/>
            <w:vertAlign w:val="superscript"/>
          </w:rPr>
          <w:t>2</w:t>
        </w:r>
      </w:ins>
    </w:p>
    <w:p w14:paraId="7CF214EB" w14:textId="77777777" w:rsidR="00C71665" w:rsidRPr="004A282A" w:rsidRDefault="00C71665" w:rsidP="00C71665">
      <w:pPr>
        <w:pStyle w:val="Affiliations"/>
        <w:ind w:left="-567"/>
        <w:rPr>
          <w:ins w:id="2" w:author="Thor Magnusson" w:date="2015-11-17T12:27:00Z"/>
          <w:rFonts w:asciiTheme="majorHAnsi" w:hAnsiTheme="majorHAnsi"/>
        </w:rPr>
      </w:pPr>
      <w:ins w:id="3" w:author="Thor Magnusson" w:date="2015-11-17T12:27:00Z">
        <w:r w:rsidRPr="004A282A">
          <w:rPr>
            <w:rFonts w:asciiTheme="majorHAnsi" w:hAnsiTheme="majorHAnsi"/>
            <w:vertAlign w:val="superscript"/>
          </w:rPr>
          <w:t xml:space="preserve">1 </w:t>
        </w:r>
        <w:r w:rsidRPr="004A282A">
          <w:rPr>
            <w:rFonts w:asciiTheme="majorHAnsi" w:hAnsiTheme="majorHAnsi"/>
          </w:rPr>
          <w:t>Author affiliation, Town, Country</w:t>
        </w:r>
      </w:ins>
    </w:p>
    <w:p w14:paraId="6E1984F0" w14:textId="77777777" w:rsidR="00C71665" w:rsidRPr="004A282A" w:rsidRDefault="00C71665" w:rsidP="00C71665">
      <w:pPr>
        <w:pStyle w:val="Affiliations"/>
        <w:ind w:left="-567"/>
        <w:rPr>
          <w:ins w:id="4" w:author="Thor Magnusson" w:date="2015-11-17T12:27:00Z"/>
          <w:rFonts w:asciiTheme="majorHAnsi" w:hAnsiTheme="majorHAnsi"/>
        </w:rPr>
      </w:pPr>
      <w:ins w:id="5" w:author="Thor Magnusson" w:date="2015-11-17T12:27:00Z">
        <w:r w:rsidRPr="004A282A">
          <w:rPr>
            <w:rFonts w:asciiTheme="majorHAnsi" w:hAnsiTheme="majorHAnsi"/>
          </w:rPr>
          <w:t>Author email</w:t>
        </w:r>
      </w:ins>
    </w:p>
    <w:p w14:paraId="640DD7E8" w14:textId="77777777" w:rsidR="00C71665" w:rsidRPr="004A282A" w:rsidRDefault="00C71665" w:rsidP="00C71665">
      <w:pPr>
        <w:pStyle w:val="Affiliations"/>
        <w:ind w:left="-567"/>
        <w:rPr>
          <w:ins w:id="6" w:author="Thor Magnusson" w:date="2015-11-17T12:27:00Z"/>
          <w:rFonts w:asciiTheme="majorHAnsi" w:hAnsiTheme="majorHAnsi"/>
        </w:rPr>
      </w:pPr>
      <w:ins w:id="7" w:author="Thor Magnusson" w:date="2015-11-17T12:27:00Z">
        <w:r w:rsidRPr="004A282A">
          <w:rPr>
            <w:rFonts w:asciiTheme="majorHAnsi" w:hAnsiTheme="majorHAnsi"/>
            <w:vertAlign w:val="superscript"/>
          </w:rPr>
          <w:t xml:space="preserve">2 </w:t>
        </w:r>
        <w:r w:rsidRPr="004A282A">
          <w:rPr>
            <w:rFonts w:asciiTheme="majorHAnsi" w:hAnsiTheme="majorHAnsi"/>
          </w:rPr>
          <w:t xml:space="preserve">Author affiliation, Town, Country </w:t>
        </w:r>
      </w:ins>
    </w:p>
    <w:p w14:paraId="0220CEB4" w14:textId="77777777" w:rsidR="00C71665" w:rsidRDefault="00C71665" w:rsidP="00C71665">
      <w:pPr>
        <w:pStyle w:val="Affiliations"/>
        <w:ind w:left="-567"/>
        <w:rPr>
          <w:ins w:id="8" w:author="Thor Magnusson" w:date="2015-11-17T12:27:00Z"/>
          <w:rFonts w:asciiTheme="majorHAnsi" w:hAnsiTheme="majorHAnsi"/>
        </w:rPr>
      </w:pPr>
      <w:ins w:id="9" w:author="Thor Magnusson" w:date="2015-11-17T12:27:00Z">
        <w:r w:rsidRPr="004A282A">
          <w:rPr>
            <w:rFonts w:asciiTheme="majorHAnsi" w:hAnsiTheme="majorHAnsi"/>
          </w:rPr>
          <w:t>Author</w:t>
        </w:r>
        <w:r>
          <w:rPr>
            <w:rFonts w:asciiTheme="majorHAnsi" w:hAnsiTheme="majorHAnsi"/>
          </w:rPr>
          <w:t xml:space="preserve"> 2 </w:t>
        </w:r>
        <w:r w:rsidRPr="004A282A">
          <w:rPr>
            <w:rFonts w:asciiTheme="majorHAnsi" w:hAnsiTheme="majorHAnsi"/>
          </w:rPr>
          <w:t>email</w:t>
        </w:r>
      </w:ins>
    </w:p>
    <w:p w14:paraId="3FA686B0" w14:textId="77777777" w:rsidR="00C71665" w:rsidRDefault="00C71665" w:rsidP="00C71665">
      <w:pPr>
        <w:pStyle w:val="Affiliations"/>
        <w:ind w:left="-567"/>
        <w:rPr>
          <w:ins w:id="10" w:author="Thor Magnusson" w:date="2015-11-17T12:27:00Z"/>
          <w:rFonts w:asciiTheme="majorHAnsi" w:hAnsiTheme="majorHAnsi"/>
        </w:rPr>
      </w:pPr>
      <w:ins w:id="11" w:author="Thor Magnusson" w:date="2015-11-17T12:27:00Z">
        <w:r w:rsidRPr="004A282A">
          <w:rPr>
            <w:rFonts w:asciiTheme="majorHAnsi" w:hAnsiTheme="majorHAnsi"/>
          </w:rPr>
          <w:t>Author</w:t>
        </w:r>
        <w:r>
          <w:rPr>
            <w:rFonts w:asciiTheme="majorHAnsi" w:hAnsiTheme="majorHAnsi"/>
          </w:rPr>
          <w:t xml:space="preserve"> 3 </w:t>
        </w:r>
        <w:r w:rsidRPr="004A282A">
          <w:rPr>
            <w:rFonts w:asciiTheme="majorHAnsi" w:hAnsiTheme="majorHAnsi"/>
          </w:rPr>
          <w:t>email</w:t>
        </w:r>
      </w:ins>
    </w:p>
    <w:p w14:paraId="2EA1C54F" w14:textId="20DC00F7" w:rsidR="00535A8B" w:rsidRPr="004A282A" w:rsidDel="00C71665" w:rsidRDefault="00A67C4A" w:rsidP="00C85489">
      <w:pPr>
        <w:pStyle w:val="Authors"/>
        <w:ind w:left="-567"/>
        <w:rPr>
          <w:del w:id="12" w:author="Thor Magnusson" w:date="2015-11-17T12:27:00Z"/>
          <w:rFonts w:asciiTheme="majorHAnsi" w:hAnsiTheme="majorHAnsi"/>
        </w:rPr>
      </w:pPr>
      <w:del w:id="13" w:author="Thor Magnusson" w:date="2015-11-17T12:27:00Z">
        <w:r w:rsidRPr="004A282A" w:rsidDel="00C71665">
          <w:rPr>
            <w:rFonts w:asciiTheme="majorHAnsi" w:hAnsiTheme="majorHAnsi"/>
          </w:rPr>
          <w:delText>Name Surname</w:delText>
        </w:r>
        <w:r w:rsidR="009D658A" w:rsidRPr="004A282A" w:rsidDel="00C71665">
          <w:rPr>
            <w:rFonts w:asciiTheme="majorHAnsi" w:hAnsiTheme="majorHAnsi"/>
            <w:vertAlign w:val="superscript"/>
          </w:rPr>
          <w:delText>1</w:delText>
        </w:r>
        <w:r w:rsidRPr="004A282A" w:rsidDel="00C71665">
          <w:rPr>
            <w:rFonts w:asciiTheme="majorHAnsi" w:hAnsiTheme="majorHAnsi"/>
          </w:rPr>
          <w:delText>, Name Surname</w:delText>
        </w:r>
        <w:r w:rsidR="009D658A" w:rsidRPr="004A282A" w:rsidDel="00C71665">
          <w:rPr>
            <w:rFonts w:asciiTheme="majorHAnsi" w:hAnsiTheme="majorHAnsi"/>
            <w:vertAlign w:val="superscript"/>
          </w:rPr>
          <w:delText>2</w:delText>
        </w:r>
        <w:r w:rsidRPr="004A282A" w:rsidDel="00C71665">
          <w:rPr>
            <w:rFonts w:asciiTheme="majorHAnsi" w:hAnsiTheme="majorHAnsi"/>
          </w:rPr>
          <w:delText xml:space="preserve">, </w:delText>
        </w:r>
        <w:r w:rsidR="00227931" w:rsidRPr="004A282A" w:rsidDel="00C71665">
          <w:rPr>
            <w:rFonts w:asciiTheme="majorHAnsi" w:hAnsiTheme="majorHAnsi"/>
          </w:rPr>
          <w:delText xml:space="preserve">and </w:delText>
        </w:r>
        <w:r w:rsidRPr="004A282A" w:rsidDel="00C71665">
          <w:rPr>
            <w:rFonts w:asciiTheme="majorHAnsi" w:hAnsiTheme="majorHAnsi"/>
          </w:rPr>
          <w:delText xml:space="preserve">Name </w:delText>
        </w:r>
      </w:del>
      <w:del w:id="14" w:author="Thor Magnusson" w:date="2015-11-17T11:46:00Z">
        <w:r w:rsidRPr="004A282A" w:rsidDel="005B6FFF">
          <w:rPr>
            <w:rFonts w:asciiTheme="majorHAnsi" w:hAnsiTheme="majorHAnsi"/>
          </w:rPr>
          <w:delText>Surname</w:delText>
        </w:r>
        <w:r w:rsidR="009D658A" w:rsidRPr="004A282A" w:rsidDel="005B6FFF">
          <w:rPr>
            <w:rFonts w:asciiTheme="majorHAnsi" w:hAnsiTheme="majorHAnsi"/>
            <w:vertAlign w:val="superscript"/>
          </w:rPr>
          <w:delText>2</w:delText>
        </w:r>
      </w:del>
      <w:bookmarkStart w:id="15" w:name="OLE_LINK1"/>
      <w:bookmarkStart w:id="16" w:name="OLE_LINK2"/>
    </w:p>
    <w:p w14:paraId="0F1B4164" w14:textId="068FAE05" w:rsidR="00A67C4A" w:rsidRPr="004A282A" w:rsidDel="00C71665" w:rsidRDefault="009D658A" w:rsidP="00C85489">
      <w:pPr>
        <w:pStyle w:val="Affiliations"/>
        <w:ind w:left="-567"/>
        <w:rPr>
          <w:del w:id="17" w:author="Thor Magnusson" w:date="2015-11-17T12:27:00Z"/>
          <w:rFonts w:asciiTheme="majorHAnsi" w:hAnsiTheme="majorHAnsi"/>
        </w:rPr>
      </w:pPr>
      <w:del w:id="18" w:author="Thor Magnusson" w:date="2015-11-17T12:27:00Z">
        <w:r w:rsidRPr="004A282A" w:rsidDel="00C71665">
          <w:rPr>
            <w:rFonts w:asciiTheme="majorHAnsi" w:hAnsiTheme="majorHAnsi"/>
            <w:vertAlign w:val="superscript"/>
          </w:rPr>
          <w:delText xml:space="preserve">1 </w:delText>
        </w:r>
        <w:r w:rsidR="00A67C4A" w:rsidRPr="004A282A" w:rsidDel="00C71665">
          <w:rPr>
            <w:rFonts w:asciiTheme="majorHAnsi" w:hAnsiTheme="majorHAnsi"/>
          </w:rPr>
          <w:delText>Author affiliation</w:delText>
        </w:r>
        <w:r w:rsidR="00EA1D26" w:rsidRPr="004A282A" w:rsidDel="00C71665">
          <w:rPr>
            <w:rFonts w:asciiTheme="majorHAnsi" w:hAnsiTheme="majorHAnsi"/>
          </w:rPr>
          <w:delText>, Town, Country</w:delText>
        </w:r>
      </w:del>
    </w:p>
    <w:p w14:paraId="23A85D11" w14:textId="779AD336" w:rsidR="00A67C4A" w:rsidRPr="004A282A" w:rsidDel="00C71665" w:rsidRDefault="00A67C4A" w:rsidP="00C85489">
      <w:pPr>
        <w:pStyle w:val="Affiliations"/>
        <w:ind w:left="-567"/>
        <w:rPr>
          <w:del w:id="19" w:author="Thor Magnusson" w:date="2015-11-17T12:27:00Z"/>
          <w:rFonts w:asciiTheme="majorHAnsi" w:hAnsiTheme="majorHAnsi"/>
        </w:rPr>
      </w:pPr>
      <w:del w:id="20" w:author="Thor Magnusson" w:date="2015-11-17T12:27:00Z">
        <w:r w:rsidRPr="004A282A" w:rsidDel="00C71665">
          <w:rPr>
            <w:rFonts w:asciiTheme="majorHAnsi" w:hAnsiTheme="majorHAnsi"/>
          </w:rPr>
          <w:delText>Author email</w:delText>
        </w:r>
      </w:del>
    </w:p>
    <w:p w14:paraId="0D071073" w14:textId="7677EDF8" w:rsidR="009D658A" w:rsidRPr="004A282A" w:rsidDel="00C71665" w:rsidRDefault="009D658A" w:rsidP="00C85489">
      <w:pPr>
        <w:pStyle w:val="Affiliations"/>
        <w:ind w:left="-567"/>
        <w:rPr>
          <w:del w:id="21" w:author="Thor Magnusson" w:date="2015-11-17T12:27:00Z"/>
          <w:rFonts w:asciiTheme="majorHAnsi" w:hAnsiTheme="majorHAnsi"/>
        </w:rPr>
      </w:pPr>
      <w:del w:id="22" w:author="Thor Magnusson" w:date="2015-11-17T12:27:00Z">
        <w:r w:rsidRPr="004A282A" w:rsidDel="00C71665">
          <w:rPr>
            <w:rFonts w:asciiTheme="majorHAnsi" w:hAnsiTheme="majorHAnsi"/>
            <w:vertAlign w:val="superscript"/>
          </w:rPr>
          <w:delText xml:space="preserve">2 </w:delText>
        </w:r>
        <w:r w:rsidRPr="004A282A" w:rsidDel="00C71665">
          <w:rPr>
            <w:rFonts w:asciiTheme="majorHAnsi" w:hAnsiTheme="majorHAnsi"/>
          </w:rPr>
          <w:delText>Author affiliation</w:delText>
        </w:r>
        <w:r w:rsidR="00155E30" w:rsidRPr="004A282A" w:rsidDel="00C71665">
          <w:rPr>
            <w:rFonts w:asciiTheme="majorHAnsi" w:hAnsiTheme="majorHAnsi"/>
          </w:rPr>
          <w:delText xml:space="preserve">, Town, Country </w:delText>
        </w:r>
      </w:del>
    </w:p>
    <w:p w14:paraId="310DBA36" w14:textId="26A358F8" w:rsidR="005B6FFF" w:rsidRPr="004A282A" w:rsidRDefault="009D658A" w:rsidP="00C85489">
      <w:pPr>
        <w:pStyle w:val="Affiliations"/>
        <w:ind w:left="-567"/>
        <w:rPr>
          <w:rFonts w:asciiTheme="majorHAnsi" w:hAnsiTheme="majorHAnsi"/>
        </w:rPr>
      </w:pPr>
      <w:del w:id="23" w:author="Thor Magnusson" w:date="2015-11-17T12:27:00Z">
        <w:r w:rsidRPr="004A282A" w:rsidDel="00C71665">
          <w:rPr>
            <w:rFonts w:asciiTheme="majorHAnsi" w:hAnsiTheme="majorHAnsi"/>
          </w:rPr>
          <w:delText>Author email</w:delText>
        </w:r>
      </w:del>
      <w:bookmarkEnd w:id="15"/>
      <w:bookmarkEnd w:id="16"/>
    </w:p>
    <w:p w14:paraId="45F1A7A0" w14:textId="77777777" w:rsidR="00A67C4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Abstract. </w:t>
      </w:r>
      <w:r w:rsidR="00A67B8D" w:rsidRPr="004A282A">
        <w:rPr>
          <w:rFonts w:asciiTheme="majorHAnsi" w:hAnsiTheme="majorHAnsi"/>
        </w:rPr>
        <w:t>S</w:t>
      </w:r>
      <w:r w:rsidRPr="004A282A">
        <w:rPr>
          <w:rFonts w:asciiTheme="majorHAnsi" w:hAnsiTheme="majorHAnsi"/>
        </w:rPr>
        <w:t xml:space="preserve">ummarize the contents of the paper </w:t>
      </w:r>
      <w:r w:rsidR="00A67B8D" w:rsidRPr="004A282A">
        <w:rPr>
          <w:rFonts w:asciiTheme="majorHAnsi" w:hAnsiTheme="majorHAnsi"/>
        </w:rPr>
        <w:t xml:space="preserve">between </w:t>
      </w:r>
      <w:r w:rsidR="006D5A1E" w:rsidRPr="004A282A">
        <w:rPr>
          <w:rFonts w:asciiTheme="majorHAnsi" w:hAnsiTheme="majorHAnsi"/>
        </w:rPr>
        <w:t>100</w:t>
      </w:r>
      <w:r w:rsidRPr="004A282A">
        <w:rPr>
          <w:rFonts w:asciiTheme="majorHAnsi" w:hAnsiTheme="majorHAnsi"/>
        </w:rPr>
        <w:t xml:space="preserve"> and 150 words.</w:t>
      </w:r>
    </w:p>
    <w:p w14:paraId="62B873F3" w14:textId="77777777" w:rsidR="009D658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Keywords: </w:t>
      </w:r>
      <w:r w:rsidRPr="004A282A">
        <w:rPr>
          <w:rFonts w:asciiTheme="majorHAnsi" w:hAnsiTheme="majorHAnsi"/>
        </w:rPr>
        <w:t>Separated by commas.</w:t>
      </w:r>
    </w:p>
    <w:p w14:paraId="59450E69" w14:textId="2DFF1769" w:rsidR="00A67C4A" w:rsidRPr="004A282A" w:rsidRDefault="009D658A" w:rsidP="00C85489">
      <w:pPr>
        <w:pStyle w:val="Heading1"/>
        <w:ind w:left="-567"/>
        <w:rPr>
          <w:sz w:val="32"/>
          <w:szCs w:val="32"/>
        </w:rPr>
      </w:pPr>
      <w:r w:rsidRPr="004A282A">
        <w:rPr>
          <w:sz w:val="32"/>
          <w:szCs w:val="32"/>
        </w:rPr>
        <w:t>Introduction</w:t>
      </w:r>
    </w:p>
    <w:p w14:paraId="4946C9E1" w14:textId="58A91FC9" w:rsidR="00EA1D26" w:rsidRPr="004A282A" w:rsidRDefault="00EA1D26" w:rsidP="00C85489">
      <w:pPr>
        <w:ind w:left="-567"/>
        <w:rPr>
          <w:rFonts w:asciiTheme="majorHAnsi" w:hAnsiTheme="majorHAnsi"/>
        </w:rPr>
      </w:pPr>
      <w:r w:rsidRPr="004A282A">
        <w:rPr>
          <w:rFonts w:asciiTheme="majorHAnsi" w:hAnsiTheme="majorHAnsi"/>
        </w:rPr>
        <w:t xml:space="preserve">Format all text using </w:t>
      </w:r>
      <w:proofErr w:type="gramStart"/>
      <w:r w:rsidRPr="004A282A">
        <w:rPr>
          <w:rFonts w:asciiTheme="majorHAnsi" w:hAnsiTheme="majorHAnsi"/>
        </w:rPr>
        <w:t xml:space="preserve">the </w:t>
      </w:r>
      <w:del w:id="24" w:author="Thor Magnusson" w:date="2015-11-17T11:44:00Z">
        <w:r w:rsidRPr="004A282A" w:rsidDel="005B6FFF">
          <w:rPr>
            <w:rFonts w:asciiTheme="majorHAnsi" w:hAnsiTheme="majorHAnsi"/>
          </w:rPr>
          <w:delText>styles</w:delText>
        </w:r>
      </w:del>
      <w:proofErr w:type="spellStart"/>
      <w:ins w:id="25" w:author="Thor Magnusson" w:date="2015-11-17T11:44:00Z">
        <w:r w:rsidR="005B6FFF">
          <w:rPr>
            <w:rFonts w:asciiTheme="majorHAnsi" w:hAnsiTheme="majorHAnsi"/>
          </w:rPr>
          <w:t>the</w:t>
        </w:r>
        <w:proofErr w:type="spellEnd"/>
        <w:proofErr w:type="gramEnd"/>
        <w:r w:rsidR="005B6FFF">
          <w:rPr>
            <w:rFonts w:asciiTheme="majorHAnsi" w:hAnsiTheme="majorHAnsi"/>
          </w:rPr>
          <w:t xml:space="preserve"> style of this document</w:t>
        </w:r>
      </w:ins>
      <w:r w:rsidRPr="004A282A">
        <w:rPr>
          <w:rFonts w:asciiTheme="majorHAnsi" w:hAnsiTheme="majorHAnsi"/>
        </w:rPr>
        <w:t xml:space="preserve">. </w:t>
      </w:r>
      <w:del w:id="26" w:author="Thor Magnusson" w:date="2015-11-17T11:45:00Z">
        <w:r w:rsidR="003C7C32" w:rsidRPr="004A282A" w:rsidDel="005B6FFF">
          <w:rPr>
            <w:rFonts w:asciiTheme="majorHAnsi" w:hAnsiTheme="majorHAnsi"/>
          </w:rPr>
          <w:delText>T</w:delText>
        </w:r>
        <w:r w:rsidR="00563C5A" w:rsidRPr="004A282A" w:rsidDel="005B6FFF">
          <w:rPr>
            <w:rFonts w:asciiTheme="majorHAnsi" w:hAnsiTheme="majorHAnsi"/>
          </w:rPr>
          <w:delText>he final document</w:delText>
        </w:r>
        <w:r w:rsidRPr="004A282A" w:rsidDel="005B6FFF">
          <w:rPr>
            <w:rFonts w:asciiTheme="majorHAnsi" w:hAnsiTheme="majorHAnsi"/>
          </w:rPr>
          <w:delText xml:space="preserve"> for publication</w:delText>
        </w:r>
      </w:del>
      <w:ins w:id="27" w:author="Thor Magnusson" w:date="2015-11-17T11:45:00Z">
        <w:r w:rsidR="005B6FFF">
          <w:rPr>
            <w:rFonts w:asciiTheme="majorHAnsi" w:hAnsiTheme="majorHAnsi"/>
          </w:rPr>
          <w:t>Your final submission</w:t>
        </w:r>
      </w:ins>
      <w:r w:rsidRPr="004A282A">
        <w:rPr>
          <w:rFonts w:asciiTheme="majorHAnsi" w:hAnsiTheme="majorHAnsi"/>
        </w:rPr>
        <w:t xml:space="preserve"> should be delivered in </w:t>
      </w:r>
      <w:ins w:id="28" w:author="Thor Magnusson" w:date="2015-11-17T11:45:00Z">
        <w:r w:rsidR="005B6FFF">
          <w:rPr>
            <w:rFonts w:asciiTheme="majorHAnsi" w:hAnsiTheme="majorHAnsi"/>
          </w:rPr>
          <w:t xml:space="preserve">a </w:t>
        </w:r>
      </w:ins>
      <w:r w:rsidR="00563C5A" w:rsidRPr="004A282A">
        <w:rPr>
          <w:rFonts w:asciiTheme="majorHAnsi" w:hAnsiTheme="majorHAnsi"/>
        </w:rPr>
        <w:t xml:space="preserve">PDF </w:t>
      </w:r>
      <w:r w:rsidRPr="004A282A">
        <w:rPr>
          <w:rFonts w:asciiTheme="majorHAnsi" w:hAnsiTheme="majorHAnsi"/>
        </w:rPr>
        <w:t>format.</w:t>
      </w:r>
    </w:p>
    <w:p w14:paraId="3BBBA09E" w14:textId="4BBA9372" w:rsidR="00EA1D26" w:rsidRPr="004A282A" w:rsidRDefault="00EA1D26" w:rsidP="00C85489">
      <w:pPr>
        <w:pStyle w:val="Heading1"/>
        <w:ind w:left="-567"/>
        <w:rPr>
          <w:sz w:val="32"/>
          <w:szCs w:val="32"/>
        </w:rPr>
      </w:pPr>
      <w:r w:rsidRPr="004A282A">
        <w:rPr>
          <w:sz w:val="32"/>
          <w:szCs w:val="32"/>
        </w:rPr>
        <w:t xml:space="preserve">Preparation of the </w:t>
      </w:r>
      <w:r w:rsidR="00155E30" w:rsidRPr="004A282A">
        <w:rPr>
          <w:sz w:val="32"/>
          <w:szCs w:val="32"/>
        </w:rPr>
        <w:t>D</w:t>
      </w:r>
      <w:r w:rsidRPr="004A282A">
        <w:rPr>
          <w:sz w:val="32"/>
          <w:szCs w:val="32"/>
        </w:rPr>
        <w:t>ocument</w:t>
      </w:r>
    </w:p>
    <w:p w14:paraId="280DAC1C" w14:textId="3187665E" w:rsidR="00EA1D26" w:rsidRPr="004A282A" w:rsidRDefault="00EA1D26" w:rsidP="00C85489">
      <w:pPr>
        <w:ind w:left="-567"/>
        <w:rPr>
          <w:rFonts w:asciiTheme="majorHAnsi" w:hAnsiTheme="majorHAnsi"/>
        </w:rPr>
      </w:pPr>
      <w:r w:rsidRPr="004A282A">
        <w:rPr>
          <w:rFonts w:asciiTheme="majorHAnsi" w:hAnsiTheme="majorHAnsi"/>
        </w:rPr>
        <w:t>Author</w:t>
      </w:r>
      <w:del w:id="29" w:author="Thor Magnusson" w:date="2015-11-17T11:45:00Z">
        <w:r w:rsidRPr="004A282A" w:rsidDel="005B6FFF">
          <w:rPr>
            <w:rFonts w:asciiTheme="majorHAnsi" w:hAnsiTheme="majorHAnsi"/>
          </w:rPr>
          <w:delText>’</w:delText>
        </w:r>
      </w:del>
      <w:r w:rsidRPr="004A282A">
        <w:rPr>
          <w:rFonts w:asciiTheme="majorHAnsi" w:hAnsiTheme="majorHAnsi"/>
        </w:rPr>
        <w:t>s</w:t>
      </w:r>
      <w:ins w:id="30" w:author="Thor Magnusson" w:date="2015-11-17T11:45:00Z">
        <w:r w:rsidR="005B6FFF">
          <w:rPr>
            <w:rFonts w:asciiTheme="majorHAnsi" w:hAnsiTheme="majorHAnsi"/>
          </w:rPr>
          <w:t>’</w:t>
        </w:r>
      </w:ins>
      <w:r w:rsidRPr="004A282A">
        <w:rPr>
          <w:rFonts w:asciiTheme="majorHAnsi" w:hAnsiTheme="majorHAnsi"/>
        </w:rPr>
        <w:t xml:space="preserve"> names should not include academic titles or descriptions. Names of multiple authors should be separated </w:t>
      </w:r>
      <w:r w:rsidR="00155E30" w:rsidRPr="004A282A">
        <w:rPr>
          <w:rFonts w:asciiTheme="majorHAnsi" w:hAnsiTheme="majorHAnsi"/>
        </w:rPr>
        <w:t>with</w:t>
      </w:r>
      <w:r w:rsidRPr="004A282A">
        <w:rPr>
          <w:rFonts w:asciiTheme="majorHAnsi" w:hAnsiTheme="majorHAnsi"/>
        </w:rPr>
        <w:t xml:space="preserve"> commas. Affiliations should be composed below the name or list of names and include </w:t>
      </w:r>
      <w:r w:rsidR="00155E30" w:rsidRPr="004A282A">
        <w:rPr>
          <w:rFonts w:asciiTheme="majorHAnsi" w:hAnsiTheme="majorHAnsi"/>
        </w:rPr>
        <w:t>town (if it is not already part of the affiliation itself) and country. E</w:t>
      </w:r>
      <w:r w:rsidRPr="004A282A">
        <w:rPr>
          <w:rFonts w:asciiTheme="majorHAnsi" w:hAnsiTheme="majorHAnsi"/>
        </w:rPr>
        <w:t xml:space="preserve">mail contacts </w:t>
      </w:r>
      <w:r w:rsidR="00155E30" w:rsidRPr="004A282A">
        <w:rPr>
          <w:rFonts w:asciiTheme="majorHAnsi" w:hAnsiTheme="majorHAnsi"/>
        </w:rPr>
        <w:t xml:space="preserve">should be </w:t>
      </w:r>
      <w:del w:id="31" w:author="Thor Magnusson" w:date="2015-11-17T11:46:00Z">
        <w:r w:rsidR="00155E30" w:rsidRPr="004A282A" w:rsidDel="005B6FFF">
          <w:rPr>
            <w:rFonts w:asciiTheme="majorHAnsi" w:hAnsiTheme="majorHAnsi"/>
          </w:rPr>
          <w:delText xml:space="preserve">composed </w:delText>
        </w:r>
      </w:del>
      <w:ins w:id="32" w:author="Thor Magnusson" w:date="2015-11-17T11:46:00Z">
        <w:r w:rsidR="005B6FFF">
          <w:rPr>
            <w:rFonts w:asciiTheme="majorHAnsi" w:hAnsiTheme="majorHAnsi"/>
          </w:rPr>
          <w:t>listed</w:t>
        </w:r>
        <w:r w:rsidR="005B6FFF" w:rsidRPr="004A282A">
          <w:rPr>
            <w:rFonts w:asciiTheme="majorHAnsi" w:hAnsiTheme="majorHAnsi"/>
          </w:rPr>
          <w:t xml:space="preserve"> </w:t>
        </w:r>
      </w:ins>
      <w:r w:rsidR="00155E30" w:rsidRPr="004A282A">
        <w:rPr>
          <w:rFonts w:asciiTheme="majorHAnsi" w:hAnsiTheme="majorHAnsi"/>
        </w:rPr>
        <w:t xml:space="preserve">directly </w:t>
      </w:r>
      <w:r w:rsidRPr="004A282A">
        <w:rPr>
          <w:rFonts w:asciiTheme="majorHAnsi" w:hAnsiTheme="majorHAnsi"/>
        </w:rPr>
        <w:t xml:space="preserve">below </w:t>
      </w:r>
      <w:r w:rsidR="00155E30" w:rsidRPr="004A282A">
        <w:rPr>
          <w:rFonts w:asciiTheme="majorHAnsi" w:hAnsiTheme="majorHAnsi"/>
        </w:rPr>
        <w:t>the affiliations</w:t>
      </w:r>
      <w:r w:rsidRPr="004A282A">
        <w:rPr>
          <w:rFonts w:asciiTheme="majorHAnsi" w:hAnsiTheme="majorHAnsi"/>
        </w:rPr>
        <w:t xml:space="preserve">. Multiple affiliations should be marked with superscript numbers and </w:t>
      </w:r>
      <w:del w:id="33" w:author="Thor Magnusson" w:date="2015-11-17T12:29:00Z">
        <w:r w:rsidRPr="004A282A" w:rsidDel="00C71665">
          <w:rPr>
            <w:rFonts w:asciiTheme="majorHAnsi" w:hAnsiTheme="majorHAnsi"/>
          </w:rPr>
          <w:delText xml:space="preserve">composed </w:delText>
        </w:r>
      </w:del>
      <w:ins w:id="34" w:author="Thor Magnusson" w:date="2015-11-17T12:29:00Z">
        <w:r w:rsidR="00C71665">
          <w:rPr>
            <w:rFonts w:asciiTheme="majorHAnsi" w:hAnsiTheme="majorHAnsi"/>
          </w:rPr>
          <w:t>shown</w:t>
        </w:r>
        <w:r w:rsidR="00C71665" w:rsidRPr="004A282A">
          <w:rPr>
            <w:rFonts w:asciiTheme="majorHAnsi" w:hAnsiTheme="majorHAnsi"/>
          </w:rPr>
          <w:t xml:space="preserve"> </w:t>
        </w:r>
      </w:ins>
      <w:r w:rsidRPr="004A282A">
        <w:rPr>
          <w:rFonts w:asciiTheme="majorHAnsi" w:hAnsiTheme="majorHAnsi"/>
        </w:rPr>
        <w:t>in new lines as shown in this template.</w:t>
      </w:r>
    </w:p>
    <w:p w14:paraId="2F90786D" w14:textId="2B893541" w:rsidR="00C56ACA" w:rsidRPr="004A282A" w:rsidRDefault="00E801A2" w:rsidP="00C85489">
      <w:pPr>
        <w:ind w:left="-567"/>
        <w:rPr>
          <w:rFonts w:asciiTheme="majorHAnsi" w:hAnsiTheme="majorHAnsi"/>
          <w:lang w:val="en-US"/>
        </w:rPr>
      </w:pPr>
      <w:r w:rsidRPr="004A282A">
        <w:rPr>
          <w:rFonts w:asciiTheme="majorHAnsi" w:hAnsiTheme="majorHAnsi"/>
        </w:rPr>
        <w:t>Please don’t leave empty lines between paragraphs</w:t>
      </w:r>
      <w:ins w:id="35" w:author="Thor Magnusson" w:date="2015-11-17T11:47:00Z">
        <w:r w:rsidR="005B6FFF">
          <w:rPr>
            <w:rFonts w:asciiTheme="majorHAnsi" w:hAnsiTheme="majorHAnsi"/>
          </w:rPr>
          <w:t xml:space="preserve"> – this template already adds space between them</w:t>
        </w:r>
      </w:ins>
      <w:r w:rsidRPr="004A282A">
        <w:rPr>
          <w:rFonts w:asciiTheme="majorHAnsi" w:hAnsiTheme="majorHAnsi"/>
        </w:rPr>
        <w:t>.</w:t>
      </w:r>
      <w:r w:rsidR="00C56ACA" w:rsidRPr="004A282A">
        <w:rPr>
          <w:rFonts w:asciiTheme="majorHAnsi" w:hAnsiTheme="majorHAnsi"/>
        </w:rPr>
        <w:t xml:space="preserve"> Format longer citations as indented paragraphs, without quot</w:t>
      </w:r>
      <w:ins w:id="36" w:author="Thor Magnusson" w:date="2015-11-17T11:48:00Z">
        <w:r w:rsidR="005B6FFF">
          <w:rPr>
            <w:rFonts w:asciiTheme="majorHAnsi" w:hAnsiTheme="majorHAnsi"/>
          </w:rPr>
          <w:t>ation marks</w:t>
        </w:r>
      </w:ins>
      <w:del w:id="37" w:author="Thor Magnusson" w:date="2015-11-17T11:48:00Z">
        <w:r w:rsidR="00C56ACA" w:rsidRPr="004A282A" w:rsidDel="005B6FFF">
          <w:rPr>
            <w:rFonts w:asciiTheme="majorHAnsi" w:hAnsiTheme="majorHAnsi"/>
          </w:rPr>
          <w:delText>es</w:delText>
        </w:r>
      </w:del>
      <w:r w:rsidR="00C56ACA" w:rsidRPr="004A282A">
        <w:rPr>
          <w:rFonts w:asciiTheme="majorHAnsi" w:hAnsiTheme="majorHAnsi"/>
        </w:rPr>
        <w:t>, a</w:t>
      </w:r>
      <w:r w:rsidR="007C40B6" w:rsidRPr="004A282A">
        <w:rPr>
          <w:rFonts w:asciiTheme="majorHAnsi" w:hAnsiTheme="majorHAnsi"/>
        </w:rPr>
        <w:t xml:space="preserve">nd format short citations </w:t>
      </w:r>
      <w:ins w:id="38" w:author="Thor Magnusson" w:date="2015-11-17T11:49:00Z">
        <w:r w:rsidR="005B6FFF">
          <w:rPr>
            <w:rFonts w:asciiTheme="majorHAnsi" w:hAnsiTheme="majorHAnsi"/>
          </w:rPr>
          <w:t xml:space="preserve">inline </w:t>
        </w:r>
      </w:ins>
      <w:r w:rsidR="007C40B6" w:rsidRPr="004A282A">
        <w:rPr>
          <w:rFonts w:asciiTheme="majorHAnsi" w:hAnsiTheme="majorHAnsi"/>
        </w:rPr>
        <w:t>with double quotes</w:t>
      </w:r>
      <w:del w:id="39" w:author="Thor Magnusson" w:date="2015-11-17T11:49:00Z">
        <w:r w:rsidR="007C40B6" w:rsidRPr="004A282A" w:rsidDel="005B6FFF">
          <w:rPr>
            <w:rFonts w:asciiTheme="majorHAnsi" w:hAnsiTheme="majorHAnsi"/>
          </w:rPr>
          <w:delText xml:space="preserve"> and inline</w:delText>
        </w:r>
      </w:del>
      <w:r w:rsidR="007C40B6" w:rsidRPr="004A282A">
        <w:rPr>
          <w:rFonts w:asciiTheme="majorHAnsi" w:hAnsiTheme="majorHAnsi"/>
        </w:rPr>
        <w:t xml:space="preserve">, </w:t>
      </w:r>
      <w:del w:id="40" w:author="Thor Magnusson" w:date="2015-11-17T11:49:00Z">
        <w:r w:rsidR="007C40B6" w:rsidRPr="004A282A" w:rsidDel="005B6FFF">
          <w:rPr>
            <w:rFonts w:asciiTheme="majorHAnsi" w:hAnsiTheme="majorHAnsi"/>
          </w:rPr>
          <w:delText>such as</w:delText>
        </w:r>
      </w:del>
      <w:ins w:id="41" w:author="Thor Magnusson" w:date="2015-11-17T11:49:00Z">
        <w:r w:rsidR="005B6FFF">
          <w:rPr>
            <w:rFonts w:asciiTheme="majorHAnsi" w:hAnsiTheme="majorHAnsi"/>
          </w:rPr>
          <w:t>for example,</w:t>
        </w:r>
      </w:ins>
      <w:r w:rsidR="007C40B6" w:rsidRPr="004A282A">
        <w:rPr>
          <w:rFonts w:asciiTheme="majorHAnsi" w:hAnsiTheme="majorHAnsi"/>
        </w:rPr>
        <w:t xml:space="preserve"> “</w:t>
      </w:r>
      <w:r w:rsidR="00C85489" w:rsidRPr="004A282A">
        <w:rPr>
          <w:rFonts w:asciiTheme="majorHAnsi" w:hAnsiTheme="majorHAnsi"/>
          <w:lang w:val="en-US"/>
        </w:rPr>
        <w:t>human synergy with the computer could leave way for individual expression and creativity</w:t>
      </w:r>
      <w:r w:rsidR="007C40B6" w:rsidRPr="004A282A">
        <w:rPr>
          <w:rFonts w:asciiTheme="majorHAnsi" w:hAnsiTheme="majorHAnsi"/>
        </w:rPr>
        <w:t>” (</w:t>
      </w:r>
      <w:proofErr w:type="spellStart"/>
      <w:r w:rsidR="00C85489" w:rsidRPr="004A282A">
        <w:rPr>
          <w:rFonts w:asciiTheme="majorHAnsi" w:hAnsiTheme="majorHAnsi"/>
        </w:rPr>
        <w:t>Risset</w:t>
      </w:r>
      <w:proofErr w:type="spellEnd"/>
      <w:r w:rsidR="00C85489" w:rsidRPr="004A282A">
        <w:rPr>
          <w:rFonts w:asciiTheme="majorHAnsi" w:hAnsiTheme="majorHAnsi"/>
        </w:rPr>
        <w:t>, 1979</w:t>
      </w:r>
      <w:r w:rsidR="007C40B6" w:rsidRPr="004A282A">
        <w:rPr>
          <w:rFonts w:asciiTheme="majorHAnsi" w:hAnsiTheme="majorHAnsi"/>
        </w:rPr>
        <w:t>)</w:t>
      </w:r>
      <w:r w:rsidR="00C56ACA" w:rsidRPr="004A282A">
        <w:rPr>
          <w:rFonts w:asciiTheme="majorHAnsi" w:hAnsiTheme="majorHAnsi"/>
        </w:rPr>
        <w:t xml:space="preserve"> </w:t>
      </w:r>
    </w:p>
    <w:p w14:paraId="5468C7A9" w14:textId="226DC7CB" w:rsidR="00C56ACA" w:rsidRPr="004A282A" w:rsidRDefault="003C76A5" w:rsidP="003B1123">
      <w:pPr>
        <w:rPr>
          <w:rFonts w:asciiTheme="majorHAnsi" w:hAnsiTheme="majorHAnsi"/>
        </w:rPr>
      </w:pPr>
      <w:r w:rsidRPr="004A282A">
        <w:rPr>
          <w:rFonts w:asciiTheme="majorHAnsi" w:hAnsiTheme="majorHAnsi"/>
        </w:rPr>
        <w:t xml:space="preserve">While some mental states, such as experiences, may be determined internally, there are other cases in which external factors make a significant contribution. In particular, we will argue that </w:t>
      </w:r>
      <w:r w:rsidRPr="004A282A">
        <w:rPr>
          <w:rFonts w:asciiTheme="majorHAnsi" w:hAnsiTheme="majorHAnsi"/>
          <w:i/>
        </w:rPr>
        <w:t>beliefs</w:t>
      </w:r>
      <w:r w:rsidRPr="004A282A">
        <w:rPr>
          <w:rFonts w:asciiTheme="majorHAnsi" w:hAnsiTheme="majorHAnsi"/>
        </w:rPr>
        <w:t xml:space="preserve"> can be constituted partly by features of the environment, when those features play the right sort of role in driving cognitive processes. If so, the mind extends into the world. </w:t>
      </w:r>
      <w:r w:rsidR="008F6441" w:rsidRPr="004A282A">
        <w:rPr>
          <w:rFonts w:asciiTheme="majorHAnsi" w:hAnsiTheme="majorHAnsi"/>
        </w:rPr>
        <w:t>(</w:t>
      </w:r>
      <w:r w:rsidR="00C85489" w:rsidRPr="004A282A">
        <w:rPr>
          <w:rFonts w:asciiTheme="majorHAnsi" w:hAnsiTheme="majorHAnsi"/>
        </w:rPr>
        <w:t xml:space="preserve">Clark and Chalmers </w:t>
      </w:r>
      <w:r w:rsidR="00DF5421" w:rsidRPr="004A282A">
        <w:rPr>
          <w:rFonts w:asciiTheme="majorHAnsi" w:hAnsiTheme="majorHAnsi"/>
        </w:rPr>
        <w:t>1998</w:t>
      </w:r>
      <w:r w:rsidR="008F6441" w:rsidRPr="004A282A">
        <w:rPr>
          <w:rFonts w:asciiTheme="majorHAnsi" w:hAnsiTheme="majorHAnsi"/>
        </w:rPr>
        <w:t>)</w:t>
      </w:r>
    </w:p>
    <w:p w14:paraId="7F339519" w14:textId="727C1504" w:rsidR="00847330" w:rsidRPr="004A282A" w:rsidRDefault="003B1123" w:rsidP="00C85489">
      <w:pPr>
        <w:pStyle w:val="Heading2"/>
        <w:ind w:left="-567"/>
        <w:rPr>
          <w:sz w:val="32"/>
          <w:szCs w:val="32"/>
        </w:rPr>
      </w:pPr>
      <w:r w:rsidRPr="004A282A">
        <w:rPr>
          <w:sz w:val="24"/>
          <w:szCs w:val="24"/>
        </w:rPr>
        <w:br/>
      </w:r>
      <w:r w:rsidR="00083E8B" w:rsidRPr="004A282A">
        <w:rPr>
          <w:sz w:val="32"/>
          <w:szCs w:val="32"/>
        </w:rPr>
        <w:t xml:space="preserve">Figures and </w:t>
      </w:r>
      <w:r w:rsidR="008E2666" w:rsidRPr="004A282A">
        <w:rPr>
          <w:sz w:val="32"/>
          <w:szCs w:val="32"/>
        </w:rPr>
        <w:t>T</w:t>
      </w:r>
      <w:r w:rsidR="00083E8B" w:rsidRPr="004A282A">
        <w:rPr>
          <w:sz w:val="32"/>
          <w:szCs w:val="32"/>
        </w:rPr>
        <w:t>ables</w:t>
      </w:r>
    </w:p>
    <w:tbl>
      <w:tblPr>
        <w:tblStyle w:val="TableGrid"/>
        <w:tblW w:w="2172" w:type="dxa"/>
        <w:jc w:val="center"/>
        <w:tblLook w:val="04A0" w:firstRow="1" w:lastRow="0" w:firstColumn="1" w:lastColumn="0" w:noHBand="0" w:noVBand="1"/>
      </w:tblPr>
      <w:tblGrid>
        <w:gridCol w:w="518"/>
        <w:gridCol w:w="644"/>
        <w:gridCol w:w="507"/>
        <w:gridCol w:w="503"/>
      </w:tblGrid>
      <w:tr w:rsidR="00C61809" w:rsidRPr="004A282A" w14:paraId="6BA22FA5" w14:textId="77777777" w:rsidTr="007A2CDB">
        <w:trPr>
          <w:trHeight w:val="227"/>
          <w:jc w:val="center"/>
        </w:trPr>
        <w:tc>
          <w:tcPr>
            <w:tcW w:w="0" w:type="auto"/>
            <w:vAlign w:val="center"/>
          </w:tcPr>
          <w:p w14:paraId="09F6EBC0" w14:textId="77777777" w:rsidR="004230D7" w:rsidRPr="00C61809" w:rsidRDefault="004230D7" w:rsidP="007A2CDB">
            <w:pPr>
              <w:jc w:val="center"/>
              <w:rPr>
                <w:rFonts w:asciiTheme="majorHAnsi" w:hAnsiTheme="majorHAnsi"/>
                <w:sz w:val="18"/>
                <w:szCs w:val="18"/>
              </w:rPr>
            </w:pPr>
          </w:p>
        </w:tc>
        <w:tc>
          <w:tcPr>
            <w:tcW w:w="0" w:type="auto"/>
            <w:vAlign w:val="center"/>
          </w:tcPr>
          <w:p w14:paraId="60BED06E" w14:textId="55B48D3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134F0832" w14:textId="0A99C2D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59FA1FC8" w14:textId="47D42F09"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r>
      <w:tr w:rsidR="00C61809" w:rsidRPr="004A282A" w14:paraId="1C3AA622" w14:textId="77777777" w:rsidTr="007A2CDB">
        <w:trPr>
          <w:trHeight w:val="227"/>
          <w:jc w:val="center"/>
        </w:trPr>
        <w:tc>
          <w:tcPr>
            <w:tcW w:w="0" w:type="auto"/>
            <w:vAlign w:val="center"/>
          </w:tcPr>
          <w:p w14:paraId="480AADAC" w14:textId="321D34F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5CB58C81" w14:textId="5555BBB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10</w:t>
            </w:r>
          </w:p>
        </w:tc>
        <w:tc>
          <w:tcPr>
            <w:tcW w:w="0" w:type="auto"/>
            <w:vAlign w:val="center"/>
          </w:tcPr>
          <w:p w14:paraId="3BDC15B8" w14:textId="550F280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0539FA0E" w14:textId="41809ED1"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r w:rsidR="00C61809" w:rsidRPr="004A282A" w14:paraId="724AE5DD" w14:textId="77777777" w:rsidTr="007A2CDB">
        <w:trPr>
          <w:trHeight w:val="227"/>
          <w:jc w:val="center"/>
        </w:trPr>
        <w:tc>
          <w:tcPr>
            <w:tcW w:w="0" w:type="auto"/>
            <w:vAlign w:val="center"/>
          </w:tcPr>
          <w:p w14:paraId="11041EED" w14:textId="25852F7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662322E4" w14:textId="7E5989D2"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3</w:t>
            </w:r>
          </w:p>
        </w:tc>
        <w:tc>
          <w:tcPr>
            <w:tcW w:w="0" w:type="auto"/>
            <w:vAlign w:val="center"/>
          </w:tcPr>
          <w:p w14:paraId="6CFE78E4" w14:textId="4C092B9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7</w:t>
            </w:r>
          </w:p>
        </w:tc>
        <w:tc>
          <w:tcPr>
            <w:tcW w:w="0" w:type="auto"/>
            <w:vAlign w:val="center"/>
          </w:tcPr>
          <w:p w14:paraId="7970AA87" w14:textId="16D9DB5B"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2</w:t>
            </w:r>
          </w:p>
        </w:tc>
      </w:tr>
      <w:tr w:rsidR="00C61809" w:rsidRPr="004A282A" w14:paraId="2BE04918" w14:textId="77777777" w:rsidTr="007A2CDB">
        <w:trPr>
          <w:trHeight w:val="227"/>
          <w:jc w:val="center"/>
        </w:trPr>
        <w:tc>
          <w:tcPr>
            <w:tcW w:w="0" w:type="auto"/>
            <w:vAlign w:val="center"/>
          </w:tcPr>
          <w:p w14:paraId="3E6153FC" w14:textId="017A8BE7"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c>
          <w:tcPr>
            <w:tcW w:w="0" w:type="auto"/>
            <w:vAlign w:val="center"/>
          </w:tcPr>
          <w:p w14:paraId="36DFB866" w14:textId="3EC0FEE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5</w:t>
            </w:r>
          </w:p>
        </w:tc>
        <w:tc>
          <w:tcPr>
            <w:tcW w:w="0" w:type="auto"/>
            <w:vAlign w:val="center"/>
          </w:tcPr>
          <w:p w14:paraId="3FB1F054" w14:textId="0D00FE9A"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285DA71A" w14:textId="7A34235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bl>
    <w:p w14:paraId="4AF37F3C" w14:textId="77777777" w:rsidR="005B6FFF" w:rsidRPr="00DA7C3C" w:rsidRDefault="005B6FFF">
      <w:pPr>
        <w:pStyle w:val="TableFigurecaptions"/>
        <w:pPrChange w:id="42" w:author="Thor Magnusson" w:date="2015-11-17T11:51:00Z">
          <w:pPr>
            <w:pStyle w:val="Heading2"/>
            <w:ind w:left="-567"/>
            <w:jc w:val="center"/>
          </w:pPr>
        </w:pPrChange>
      </w:pPr>
      <w:r w:rsidRPr="00FC5460">
        <w:t>Table 1. Caption: below the table</w:t>
      </w:r>
    </w:p>
    <w:p w14:paraId="1D3F2D52" w14:textId="77777777" w:rsidR="003B1123" w:rsidRPr="004A282A" w:rsidRDefault="003B1123" w:rsidP="004230D7">
      <w:pPr>
        <w:jc w:val="center"/>
        <w:rPr>
          <w:rFonts w:asciiTheme="majorHAnsi" w:hAnsiTheme="majorHAnsi"/>
        </w:rPr>
      </w:pPr>
    </w:p>
    <w:p w14:paraId="78EBD2CB" w14:textId="499BADA1" w:rsidR="00083E8B" w:rsidRPr="004A282A" w:rsidRDefault="00083E8B" w:rsidP="00C85489">
      <w:pPr>
        <w:ind w:left="-567"/>
        <w:rPr>
          <w:rFonts w:asciiTheme="majorHAnsi" w:hAnsiTheme="majorHAnsi"/>
        </w:rPr>
      </w:pPr>
      <w:r w:rsidRPr="004A282A">
        <w:rPr>
          <w:rFonts w:asciiTheme="majorHAnsi" w:hAnsiTheme="majorHAnsi"/>
        </w:rPr>
        <w:lastRenderedPageBreak/>
        <w:t xml:space="preserve">Table </w:t>
      </w:r>
      <w:r w:rsidR="00824FEF" w:rsidRPr="004A282A">
        <w:rPr>
          <w:rFonts w:asciiTheme="majorHAnsi" w:hAnsiTheme="majorHAnsi"/>
        </w:rPr>
        <w:t xml:space="preserve">captions </w:t>
      </w:r>
      <w:r w:rsidRPr="004A282A">
        <w:rPr>
          <w:rFonts w:asciiTheme="majorHAnsi" w:hAnsiTheme="majorHAnsi"/>
        </w:rPr>
        <w:t xml:space="preserve">should </w:t>
      </w:r>
      <w:r w:rsidR="00824FEF" w:rsidRPr="004A282A">
        <w:rPr>
          <w:rFonts w:asciiTheme="majorHAnsi" w:hAnsiTheme="majorHAnsi"/>
        </w:rPr>
        <w:t xml:space="preserve">be composed </w:t>
      </w:r>
      <w:r w:rsidR="00267763" w:rsidRPr="004A282A">
        <w:rPr>
          <w:rFonts w:asciiTheme="majorHAnsi" w:hAnsiTheme="majorHAnsi"/>
        </w:rPr>
        <w:t>below</w:t>
      </w:r>
      <w:r w:rsidRPr="004A282A">
        <w:rPr>
          <w:rFonts w:asciiTheme="majorHAnsi" w:hAnsiTheme="majorHAnsi"/>
        </w:rPr>
        <w:t xml:space="preserve"> the table, </w:t>
      </w:r>
      <w:r w:rsidR="00267763" w:rsidRPr="004A282A">
        <w:rPr>
          <w:rFonts w:asciiTheme="majorHAnsi" w:hAnsiTheme="majorHAnsi"/>
        </w:rPr>
        <w:t>and</w:t>
      </w:r>
      <w:r w:rsidR="00226D3F">
        <w:rPr>
          <w:rFonts w:asciiTheme="majorHAnsi" w:hAnsiTheme="majorHAnsi"/>
        </w:rPr>
        <w:t xml:space="preserve"> </w:t>
      </w:r>
      <w:r w:rsidRPr="004A282A">
        <w:rPr>
          <w:rFonts w:asciiTheme="majorHAnsi" w:hAnsiTheme="majorHAnsi"/>
        </w:rPr>
        <w:t xml:space="preserve">figure captions should be composed </w:t>
      </w:r>
      <w:r w:rsidR="00824FEF" w:rsidRPr="004A282A">
        <w:rPr>
          <w:rFonts w:asciiTheme="majorHAnsi" w:hAnsiTheme="majorHAnsi"/>
        </w:rPr>
        <w:t>below the figures</w:t>
      </w:r>
      <w:r w:rsidRPr="004A282A">
        <w:rPr>
          <w:rFonts w:asciiTheme="majorHAnsi" w:hAnsiTheme="majorHAnsi"/>
        </w:rPr>
        <w:t xml:space="preserve">, both using the same style. </w:t>
      </w:r>
      <w:r w:rsidR="00824FEF" w:rsidRPr="004A282A">
        <w:rPr>
          <w:rFonts w:asciiTheme="majorHAnsi" w:hAnsiTheme="majorHAnsi"/>
        </w:rPr>
        <w:t xml:space="preserve">All captions should be numbered sequentially and should include a reference to the source whenever necessary. </w:t>
      </w:r>
    </w:p>
    <w:p w14:paraId="0A02B98C" w14:textId="0ADD4EEF" w:rsidR="008E2666" w:rsidRPr="004A282A" w:rsidRDefault="00607CBE" w:rsidP="00C85489">
      <w:pPr>
        <w:ind w:left="-567"/>
        <w:jc w:val="center"/>
        <w:rPr>
          <w:rFonts w:asciiTheme="majorHAnsi" w:hAnsiTheme="majorHAnsi"/>
        </w:rPr>
      </w:pPr>
      <w:r w:rsidRPr="004A282A">
        <w:rPr>
          <w:rFonts w:asciiTheme="majorHAnsi" w:hAnsiTheme="majorHAnsi"/>
          <w:noProof/>
          <w:lang w:val="en-US"/>
        </w:rPr>
        <w:drawing>
          <wp:inline distT="0" distB="0" distL="0" distR="0" wp14:anchorId="628E2FCA" wp14:editId="761125A0">
            <wp:extent cx="5080000" cy="2480945"/>
            <wp:effectExtent l="0" t="0" r="0" b="8255"/>
            <wp:docPr id="1" name="Picture 1" descr="Macintosh HD:Users:ck84:Documents:docsRepos:research:ICLI2016:Intonarumori-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k84:Documents:docsRepos:research:ICLI2016:Intonarumori-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2480945"/>
                    </a:xfrm>
                    <a:prstGeom prst="rect">
                      <a:avLst/>
                    </a:prstGeom>
                    <a:noFill/>
                    <a:ln>
                      <a:noFill/>
                    </a:ln>
                  </pic:spPr>
                </pic:pic>
              </a:graphicData>
            </a:graphic>
          </wp:inline>
        </w:drawing>
      </w:r>
    </w:p>
    <w:p w14:paraId="2594F6D2" w14:textId="1255D31A" w:rsidR="008E2666" w:rsidRPr="00DA7C3C" w:rsidRDefault="008E2666" w:rsidP="00C85489">
      <w:pPr>
        <w:pStyle w:val="TableFigurecaptions"/>
        <w:ind w:left="-567"/>
      </w:pPr>
      <w:r w:rsidRPr="00DA7C3C">
        <w:rPr>
          <w:rPrChange w:id="43" w:author="Chris Kiefer" w:date="2015-11-17T14:29:00Z">
            <w:rPr>
              <w:b/>
            </w:rPr>
          </w:rPrChange>
        </w:rPr>
        <w:t>Fig</w:t>
      </w:r>
      <w:ins w:id="44" w:author="Chris Kiefer" w:date="2015-11-17T14:29:00Z">
        <w:r w:rsidR="00DA7C3C">
          <w:t>ure</w:t>
        </w:r>
      </w:ins>
      <w:del w:id="45" w:author="Chris Kiefer" w:date="2015-11-17T14:29:00Z">
        <w:r w:rsidRPr="00DA7C3C" w:rsidDel="00DA7C3C">
          <w:rPr>
            <w:rPrChange w:id="46" w:author="Chris Kiefer" w:date="2015-11-17T14:29:00Z">
              <w:rPr>
                <w:b/>
              </w:rPr>
            </w:rPrChange>
          </w:rPr>
          <w:delText>.</w:delText>
        </w:r>
      </w:del>
      <w:r w:rsidRPr="00DA7C3C">
        <w:rPr>
          <w:rPrChange w:id="47" w:author="Chris Kiefer" w:date="2015-11-17T14:29:00Z">
            <w:rPr>
              <w:b/>
            </w:rPr>
          </w:rPrChange>
        </w:rPr>
        <w:t xml:space="preserve"> 1.</w:t>
      </w:r>
      <w:r w:rsidR="004C1824" w:rsidRPr="00DA7C3C">
        <w:t xml:space="preserve"> </w:t>
      </w:r>
      <w:proofErr w:type="spellStart"/>
      <w:r w:rsidR="00607CBE" w:rsidRPr="00DA7C3C">
        <w:rPr>
          <w:rPrChange w:id="48" w:author="Chris Kiefer" w:date="2015-11-17T14:29:00Z">
            <w:rPr>
              <w:b/>
            </w:rPr>
          </w:rPrChange>
        </w:rPr>
        <w:t>Intonarumori</w:t>
      </w:r>
      <w:proofErr w:type="spellEnd"/>
      <w:r w:rsidR="00607CBE" w:rsidRPr="00DA7C3C">
        <w:rPr>
          <w:rPrChange w:id="49" w:author="Chris Kiefer" w:date="2015-11-17T14:29:00Z">
            <w:rPr>
              <w:b/>
            </w:rPr>
          </w:rPrChange>
        </w:rPr>
        <w:t xml:space="preserve"> Schema</w:t>
      </w:r>
    </w:p>
    <w:p w14:paraId="5ECD8A4A" w14:textId="59F6878C" w:rsidR="00824FEF" w:rsidRPr="007A2CDB" w:rsidRDefault="00824FEF" w:rsidP="00C85489">
      <w:pPr>
        <w:pStyle w:val="Heading2"/>
        <w:ind w:left="-567"/>
        <w:rPr>
          <w:sz w:val="28"/>
          <w:szCs w:val="28"/>
        </w:rPr>
      </w:pPr>
      <w:r w:rsidRPr="007A2CDB">
        <w:rPr>
          <w:sz w:val="28"/>
          <w:szCs w:val="28"/>
        </w:rPr>
        <w:t>Program Code</w:t>
      </w:r>
    </w:p>
    <w:p w14:paraId="0E3F14F9" w14:textId="2FD8629B" w:rsidR="00900547" w:rsidRPr="004A282A" w:rsidRDefault="00900547" w:rsidP="00C85489">
      <w:pPr>
        <w:ind w:left="-567"/>
        <w:rPr>
          <w:rFonts w:asciiTheme="majorHAnsi" w:hAnsiTheme="majorHAnsi"/>
        </w:rPr>
      </w:pPr>
      <w:r w:rsidRPr="004A282A">
        <w:rPr>
          <w:rFonts w:asciiTheme="majorHAnsi" w:hAnsiTheme="majorHAnsi"/>
        </w:rPr>
        <w:t xml:space="preserve">Program </w:t>
      </w:r>
      <w:del w:id="50" w:author="Thor Magnusson" w:date="2015-11-17T11:52:00Z">
        <w:r w:rsidRPr="004A282A" w:rsidDel="005B6FFF">
          <w:rPr>
            <w:rFonts w:asciiTheme="majorHAnsi" w:hAnsiTheme="majorHAnsi"/>
          </w:rPr>
          <w:delText xml:space="preserve">commands </w:delText>
        </w:r>
      </w:del>
      <w:ins w:id="51" w:author="Thor Magnusson" w:date="2015-11-17T12:27:00Z">
        <w:r w:rsidR="00C71665">
          <w:rPr>
            <w:rFonts w:asciiTheme="majorHAnsi" w:hAnsiTheme="majorHAnsi"/>
          </w:rPr>
          <w:t>listings</w:t>
        </w:r>
      </w:ins>
      <w:ins w:id="52" w:author="Thor Magnusson" w:date="2015-11-17T11:52:00Z">
        <w:r w:rsidR="005B6FFF" w:rsidRPr="004A282A">
          <w:rPr>
            <w:rFonts w:asciiTheme="majorHAnsi" w:hAnsiTheme="majorHAnsi"/>
          </w:rPr>
          <w:t xml:space="preserve"> </w:t>
        </w:r>
      </w:ins>
      <w:r w:rsidRPr="004A282A">
        <w:rPr>
          <w:rFonts w:asciiTheme="majorHAnsi" w:hAnsiTheme="majorHAnsi"/>
        </w:rPr>
        <w:t xml:space="preserve">in the text should be set in the appropriate style. Use the </w:t>
      </w:r>
      <w:ins w:id="53" w:author="Thor Magnusson" w:date="2015-11-17T11:52:00Z">
        <w:r w:rsidR="005B6FFF">
          <w:rPr>
            <w:rFonts w:asciiTheme="majorHAnsi" w:hAnsiTheme="majorHAnsi"/>
          </w:rPr>
          <w:t xml:space="preserve">Code </w:t>
        </w:r>
      </w:ins>
      <w:r w:rsidRPr="004A282A">
        <w:rPr>
          <w:rFonts w:asciiTheme="majorHAnsi" w:hAnsiTheme="majorHAnsi"/>
        </w:rPr>
        <w:t>caption style for notes after the code:</w:t>
      </w:r>
    </w:p>
    <w:p w14:paraId="25145100" w14:textId="77777777" w:rsidR="00900547" w:rsidRPr="00226D3F" w:rsidRDefault="00900547" w:rsidP="00C85489">
      <w:pPr>
        <w:pStyle w:val="Code"/>
        <w:ind w:left="-567"/>
        <w:rPr>
          <w:rFonts w:ascii="Andale Mono" w:hAnsi="Andale Mono"/>
        </w:rPr>
      </w:pPr>
      <w:r w:rsidRPr="00226D3F">
        <w:rPr>
          <w:rFonts w:ascii="Andale Mono" w:hAnsi="Andale Mono"/>
        </w:rPr>
        <w:t>background(loadImage("rockies.jpg"));</w:t>
      </w:r>
    </w:p>
    <w:p w14:paraId="17743DDA" w14:textId="77777777" w:rsidR="00900547" w:rsidRPr="00226D3F" w:rsidRDefault="00900547" w:rsidP="00C85489">
      <w:pPr>
        <w:pStyle w:val="Code"/>
        <w:ind w:left="-567"/>
        <w:rPr>
          <w:rFonts w:ascii="Andale Mono" w:hAnsi="Andale Mono"/>
        </w:rPr>
      </w:pPr>
      <w:r w:rsidRPr="00226D3F">
        <w:rPr>
          <w:rFonts w:ascii="Andale Mono" w:hAnsi="Andale Mono"/>
        </w:rPr>
        <w:t>PImage img = loadImage("degaul.jpg");</w:t>
      </w:r>
    </w:p>
    <w:p w14:paraId="6175874B" w14:textId="77777777" w:rsidR="00900547" w:rsidRPr="00226D3F" w:rsidRDefault="00900547" w:rsidP="00C85489">
      <w:pPr>
        <w:pStyle w:val="Code"/>
        <w:ind w:left="-567"/>
        <w:rPr>
          <w:rFonts w:ascii="Andale Mono" w:hAnsi="Andale Mono"/>
        </w:rPr>
      </w:pPr>
      <w:r w:rsidRPr="00226D3F">
        <w:rPr>
          <w:rFonts w:ascii="Andale Mono" w:hAnsi="Andale Mono"/>
        </w:rPr>
        <w:t>image(img, 0, 0);</w:t>
      </w:r>
    </w:p>
    <w:p w14:paraId="74D443CD" w14:textId="77777777" w:rsidR="00900547" w:rsidRPr="00226D3F" w:rsidRDefault="00900547" w:rsidP="00C85489">
      <w:pPr>
        <w:pStyle w:val="Code"/>
        <w:ind w:left="-567"/>
        <w:rPr>
          <w:rFonts w:ascii="Andale Mono" w:hAnsi="Andale Mono"/>
        </w:rPr>
      </w:pPr>
      <w:r w:rsidRPr="00226D3F">
        <w:rPr>
          <w:rFonts w:ascii="Andale Mono" w:hAnsi="Andale Mono"/>
        </w:rPr>
        <w:t>blend(img, 0, 0, 33, 100, 67, 0, 33, 100, DARKEST);</w:t>
      </w:r>
    </w:p>
    <w:p w14:paraId="0E39FD79" w14:textId="77777777" w:rsidR="00900547" w:rsidRPr="004A282A" w:rsidRDefault="00900547" w:rsidP="00C85489">
      <w:pPr>
        <w:pStyle w:val="Codecaption"/>
        <w:ind w:left="-567"/>
      </w:pPr>
      <w:r w:rsidRPr="004A282A">
        <w:t xml:space="preserve">Example of a pixel blend function from </w:t>
      </w:r>
      <w:bookmarkStart w:id="54" w:name="OLE_LINK3"/>
      <w:bookmarkStart w:id="55" w:name="OLE_LINK4"/>
      <w:r w:rsidR="004542AD" w:rsidRPr="004A282A">
        <w:fldChar w:fldCharType="begin"/>
      </w:r>
      <w:r w:rsidR="000860CF" w:rsidRPr="004A282A">
        <w:instrText xml:space="preserve"> HYPERLINK "http://processing.org/reference/blend_.html" </w:instrText>
      </w:r>
      <w:r w:rsidR="004542AD" w:rsidRPr="004A282A">
        <w:fldChar w:fldCharType="separate"/>
      </w:r>
      <w:r w:rsidRPr="004A282A">
        <w:rPr>
          <w:rStyle w:val="Hyperlink"/>
        </w:rPr>
        <w:t>http://processing.org/reference/blend_.html</w:t>
      </w:r>
      <w:bookmarkEnd w:id="54"/>
      <w:bookmarkEnd w:id="55"/>
      <w:r w:rsidR="004542AD" w:rsidRPr="004A282A">
        <w:fldChar w:fldCharType="end"/>
      </w:r>
    </w:p>
    <w:p w14:paraId="61BDB0F2" w14:textId="61BAFB7F" w:rsidR="00824FEF" w:rsidRPr="007A2CDB" w:rsidRDefault="00824FEF" w:rsidP="00C85489">
      <w:pPr>
        <w:pStyle w:val="Heading2"/>
        <w:ind w:left="-567"/>
        <w:rPr>
          <w:sz w:val="28"/>
          <w:szCs w:val="28"/>
        </w:rPr>
      </w:pPr>
      <w:r w:rsidRPr="007A2CDB">
        <w:rPr>
          <w:sz w:val="28"/>
          <w:szCs w:val="28"/>
        </w:rPr>
        <w:t>Notes</w:t>
      </w:r>
    </w:p>
    <w:p w14:paraId="453A1146" w14:textId="77777777" w:rsidR="00900547" w:rsidRPr="004A282A" w:rsidRDefault="00900547" w:rsidP="00C85489">
      <w:pPr>
        <w:ind w:left="-567"/>
        <w:rPr>
          <w:rFonts w:asciiTheme="majorHAnsi" w:hAnsiTheme="majorHAnsi"/>
        </w:rPr>
      </w:pPr>
      <w:r w:rsidRPr="004A282A">
        <w:rPr>
          <w:rFonts w:asciiTheme="majorHAnsi" w:hAnsiTheme="majorHAnsi"/>
        </w:rPr>
        <w:t>Superscript references to notes should be composed either directly after the word, phrase or sentence to be discussed or, immediately following the punctuation mark,</w:t>
      </w:r>
      <w:r w:rsidRPr="004A282A">
        <w:rPr>
          <w:rStyle w:val="FootnoteReference"/>
          <w:rFonts w:asciiTheme="majorHAnsi" w:hAnsiTheme="majorHAnsi"/>
        </w:rPr>
        <w:footnoteReference w:id="1"/>
      </w:r>
      <w:r w:rsidRPr="004A282A">
        <w:rPr>
          <w:rFonts w:asciiTheme="majorHAnsi" w:hAnsiTheme="majorHAnsi"/>
        </w:rPr>
        <w:t xml:space="preserve"> if applicable. Number all footnotes sequentially and do not include any footnotes in the abstract.</w:t>
      </w:r>
    </w:p>
    <w:p w14:paraId="5FB590B5" w14:textId="5696D5A6" w:rsidR="00824FEF" w:rsidRPr="007A2CDB" w:rsidRDefault="00824FEF" w:rsidP="00C85489">
      <w:pPr>
        <w:pStyle w:val="Heading2"/>
        <w:ind w:left="-567"/>
        <w:rPr>
          <w:sz w:val="28"/>
          <w:szCs w:val="28"/>
        </w:rPr>
      </w:pPr>
      <w:r w:rsidRPr="007A2CDB">
        <w:rPr>
          <w:sz w:val="28"/>
          <w:szCs w:val="28"/>
        </w:rPr>
        <w:t xml:space="preserve">Citations and </w:t>
      </w:r>
      <w:del w:id="56" w:author="Thor Magnusson" w:date="2015-11-17T11:54:00Z">
        <w:r w:rsidRPr="007A2CDB" w:rsidDel="005B6FFF">
          <w:rPr>
            <w:sz w:val="28"/>
            <w:szCs w:val="28"/>
          </w:rPr>
          <w:delText>Bibliography</w:delText>
        </w:r>
      </w:del>
      <w:ins w:id="57" w:author="Thor Magnusson" w:date="2015-11-17T11:54:00Z">
        <w:r w:rsidR="005B6FFF">
          <w:rPr>
            <w:sz w:val="28"/>
            <w:szCs w:val="28"/>
          </w:rPr>
          <w:t>References</w:t>
        </w:r>
      </w:ins>
    </w:p>
    <w:p w14:paraId="537D4745" w14:textId="4885E94F" w:rsidR="001B2C0E" w:rsidRPr="006821BC" w:rsidRDefault="001B2C0E" w:rsidP="006821BC">
      <w:pPr>
        <w:ind w:left="-567"/>
        <w:rPr>
          <w:rFonts w:asciiTheme="majorHAnsi" w:hAnsiTheme="majorHAnsi"/>
          <w:lang w:val="en-US"/>
        </w:rPr>
      </w:pPr>
      <w:r w:rsidRPr="004A282A">
        <w:rPr>
          <w:rFonts w:asciiTheme="majorHAnsi" w:hAnsiTheme="majorHAnsi"/>
        </w:rPr>
        <w:t xml:space="preserve">Citations in the text should be </w:t>
      </w:r>
      <w:r w:rsidR="00255F9A" w:rsidRPr="004A282A">
        <w:rPr>
          <w:rFonts w:asciiTheme="majorHAnsi" w:hAnsiTheme="majorHAnsi"/>
        </w:rPr>
        <w:t>labelled</w:t>
      </w:r>
      <w:r w:rsidRPr="004A282A">
        <w:rPr>
          <w:rFonts w:asciiTheme="majorHAnsi" w:hAnsiTheme="majorHAnsi"/>
        </w:rPr>
        <w:t xml:space="preserve"> with (Author</w:t>
      </w:r>
      <w:r w:rsidR="00226D3F">
        <w:rPr>
          <w:rFonts w:asciiTheme="majorHAnsi" w:hAnsiTheme="majorHAnsi"/>
        </w:rPr>
        <w:t>,</w:t>
      </w:r>
      <w:r w:rsidRPr="004A282A">
        <w:rPr>
          <w:rFonts w:asciiTheme="majorHAnsi" w:hAnsiTheme="majorHAnsi"/>
        </w:rPr>
        <w:t xml:space="preserve"> Year) or (Author</w:t>
      </w:r>
      <w:r w:rsidR="00226D3F">
        <w:rPr>
          <w:rFonts w:asciiTheme="majorHAnsi" w:hAnsiTheme="majorHAnsi"/>
        </w:rPr>
        <w:t>,</w:t>
      </w:r>
      <w:r w:rsidRPr="004A282A">
        <w:rPr>
          <w:rFonts w:asciiTheme="majorHAnsi" w:hAnsiTheme="majorHAnsi"/>
        </w:rPr>
        <w:t xml:space="preserve"> Year, page) following the Chicago Ma</w:t>
      </w:r>
      <w:r w:rsidR="000C6FA4" w:rsidRPr="004A282A">
        <w:rPr>
          <w:rFonts w:asciiTheme="majorHAnsi" w:hAnsiTheme="majorHAnsi"/>
        </w:rPr>
        <w:t xml:space="preserve">nual of Style conventions. </w:t>
      </w:r>
      <w:r w:rsidR="006821BC" w:rsidRPr="006821BC">
        <w:rPr>
          <w:rFonts w:asciiTheme="majorHAnsi" w:hAnsiTheme="majorHAnsi"/>
          <w:lang w:val="en-US"/>
        </w:rPr>
        <w:t>For example, (Wilson 1998) or (</w:t>
      </w:r>
      <w:proofErr w:type="spellStart"/>
      <w:r w:rsidR="006821BC" w:rsidRPr="006821BC">
        <w:rPr>
          <w:rFonts w:asciiTheme="majorHAnsi" w:hAnsiTheme="majorHAnsi"/>
          <w:lang w:val="en-US"/>
        </w:rPr>
        <w:t>Auslander</w:t>
      </w:r>
      <w:proofErr w:type="spellEnd"/>
      <w:r w:rsidR="006821BC" w:rsidRPr="006821BC">
        <w:rPr>
          <w:rFonts w:asciiTheme="majorHAnsi" w:hAnsiTheme="majorHAnsi"/>
          <w:lang w:val="en-US"/>
        </w:rPr>
        <w:t xml:space="preserve"> 2008, 27). </w:t>
      </w:r>
      <w:r w:rsidR="006821BC">
        <w:rPr>
          <w:rFonts w:asciiTheme="majorHAnsi" w:hAnsiTheme="majorHAnsi"/>
          <w:lang w:val="en-US"/>
        </w:rPr>
        <w:t xml:space="preserve"> </w:t>
      </w:r>
      <w:r w:rsidR="000C6FA4" w:rsidRPr="004A282A">
        <w:rPr>
          <w:rFonts w:asciiTheme="majorHAnsi" w:hAnsiTheme="majorHAnsi"/>
        </w:rPr>
        <w:t>The r</w:t>
      </w:r>
      <w:r w:rsidRPr="004A282A">
        <w:rPr>
          <w:rFonts w:asciiTheme="majorHAnsi" w:hAnsiTheme="majorHAnsi"/>
        </w:rPr>
        <w:t>eferences section should be organized alphabetically and chronologically. All references should be written in the Latin alphabet and where applicable list the original language at the end of the transcription or translation of the title, e.g., (in Chinese) or (in Greek).</w:t>
      </w:r>
    </w:p>
    <w:p w14:paraId="082401E7" w14:textId="62CAA69C" w:rsidR="0033031A" w:rsidRPr="004A282A" w:rsidRDefault="0033031A" w:rsidP="00C85489">
      <w:pPr>
        <w:ind w:left="-567"/>
        <w:rPr>
          <w:rFonts w:asciiTheme="majorHAnsi" w:hAnsiTheme="majorHAnsi"/>
        </w:rPr>
      </w:pPr>
      <w:r w:rsidRPr="004A282A">
        <w:rPr>
          <w:rFonts w:asciiTheme="majorHAnsi" w:hAnsiTheme="majorHAnsi"/>
        </w:rPr>
        <w:t xml:space="preserve">The </w:t>
      </w:r>
      <w:ins w:id="58" w:author="Thor Magnusson" w:date="2015-11-17T11:59:00Z">
        <w:r w:rsidR="004808C1">
          <w:rPr>
            <w:rFonts w:asciiTheme="majorHAnsi" w:hAnsiTheme="majorHAnsi"/>
          </w:rPr>
          <w:t xml:space="preserve">author-date </w:t>
        </w:r>
      </w:ins>
      <w:r w:rsidRPr="004A282A">
        <w:rPr>
          <w:rFonts w:asciiTheme="majorHAnsi" w:hAnsiTheme="majorHAnsi"/>
        </w:rPr>
        <w:t xml:space="preserve">Chicago-Style Citation Quick Guide can be accessed online at </w:t>
      </w:r>
      <w:bookmarkStart w:id="59" w:name="OLE_LINK5"/>
      <w:bookmarkStart w:id="60" w:name="OLE_LINK6"/>
      <w:r w:rsidR="004542AD" w:rsidRPr="004A282A">
        <w:rPr>
          <w:rFonts w:asciiTheme="majorHAnsi" w:hAnsiTheme="majorHAnsi"/>
        </w:rPr>
        <w:fldChar w:fldCharType="begin"/>
      </w:r>
      <w:r w:rsidR="004C1824" w:rsidRPr="004A282A">
        <w:rPr>
          <w:rFonts w:asciiTheme="majorHAnsi" w:hAnsiTheme="majorHAnsi"/>
        </w:rPr>
        <w:instrText xml:space="preserve"> HYPERLINK "http://www.chicagomanualofstyle.org/tools_citationguide.html" </w:instrText>
      </w:r>
      <w:r w:rsidR="004542AD" w:rsidRPr="004A282A">
        <w:rPr>
          <w:rFonts w:asciiTheme="majorHAnsi" w:hAnsiTheme="majorHAnsi"/>
        </w:rPr>
        <w:fldChar w:fldCharType="separate"/>
      </w:r>
      <w:r w:rsidR="004C1824" w:rsidRPr="004A282A">
        <w:rPr>
          <w:rStyle w:val="Hyperlink"/>
          <w:rFonts w:asciiTheme="majorHAnsi" w:hAnsiTheme="majorHAnsi"/>
        </w:rPr>
        <w:t>http://www.chicagomanualofstyle.org/tools_citationguide.htm</w:t>
      </w:r>
      <w:bookmarkEnd w:id="59"/>
      <w:bookmarkEnd w:id="60"/>
      <w:r w:rsidR="004C1824" w:rsidRPr="004A282A">
        <w:rPr>
          <w:rStyle w:val="Hyperlink"/>
          <w:rFonts w:asciiTheme="majorHAnsi" w:hAnsiTheme="majorHAnsi"/>
        </w:rPr>
        <w:t>l</w:t>
      </w:r>
      <w:r w:rsidR="004542AD" w:rsidRPr="004A282A">
        <w:rPr>
          <w:rFonts w:asciiTheme="majorHAnsi" w:hAnsiTheme="majorHAnsi"/>
        </w:rPr>
        <w:fldChar w:fldCharType="end"/>
      </w:r>
      <w:r w:rsidR="004C1824" w:rsidRPr="004A282A">
        <w:rPr>
          <w:rFonts w:asciiTheme="majorHAnsi" w:hAnsiTheme="majorHAnsi"/>
        </w:rPr>
        <w:t xml:space="preserve"> </w:t>
      </w:r>
      <w:bookmarkStart w:id="61" w:name="_GoBack"/>
      <w:bookmarkEnd w:id="61"/>
    </w:p>
    <w:p w14:paraId="343EED73" w14:textId="77777777" w:rsidR="007A2CDB" w:rsidRPr="007A2CDB" w:rsidRDefault="007A2CDB" w:rsidP="007A2CDB">
      <w:pPr>
        <w:pStyle w:val="Heading1"/>
        <w:ind w:left="-567"/>
        <w:rPr>
          <w:sz w:val="32"/>
          <w:szCs w:val="32"/>
          <w:lang w:val="en-US"/>
        </w:rPr>
      </w:pPr>
      <w:r w:rsidRPr="007A2CDB">
        <w:rPr>
          <w:sz w:val="32"/>
          <w:szCs w:val="32"/>
          <w:lang w:val="en-US"/>
        </w:rPr>
        <w:t xml:space="preserve">Headings </w:t>
      </w:r>
    </w:p>
    <w:p w14:paraId="6D283163"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Compose all headings the appropriate styles. Section headings are 16pt bold. </w:t>
      </w:r>
    </w:p>
    <w:p w14:paraId="39FB9049" w14:textId="77777777" w:rsidR="007A2CDB" w:rsidRPr="007A2CDB" w:rsidRDefault="007A2CDB" w:rsidP="007A2CDB">
      <w:pPr>
        <w:pStyle w:val="Heading1"/>
        <w:ind w:left="-567"/>
        <w:rPr>
          <w:sz w:val="28"/>
          <w:szCs w:val="28"/>
          <w:lang w:val="en-US"/>
        </w:rPr>
      </w:pPr>
      <w:r w:rsidRPr="007A2CDB">
        <w:rPr>
          <w:sz w:val="28"/>
          <w:szCs w:val="28"/>
          <w:lang w:val="en-US"/>
        </w:rPr>
        <w:t xml:space="preserve">Subheadings </w:t>
      </w:r>
    </w:p>
    <w:p w14:paraId="02DB1AF6"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Subheadings are 14pt bold. </w:t>
      </w:r>
    </w:p>
    <w:p w14:paraId="5D271806" w14:textId="77777777" w:rsidR="007A2CDB" w:rsidRDefault="007A2CDB" w:rsidP="007A2CDB">
      <w:pPr>
        <w:pStyle w:val="Heading1"/>
        <w:ind w:left="-567"/>
        <w:rPr>
          <w:lang w:val="en-US"/>
        </w:rPr>
      </w:pPr>
      <w:proofErr w:type="spellStart"/>
      <w:r w:rsidRPr="007A2CDB">
        <w:rPr>
          <w:lang w:val="en-US"/>
        </w:rPr>
        <w:t>Subsubheadings</w:t>
      </w:r>
      <w:proofErr w:type="spellEnd"/>
      <w:r w:rsidRPr="007A2CDB">
        <w:rPr>
          <w:lang w:val="en-US"/>
        </w:rPr>
        <w:t xml:space="preserve"> </w:t>
      </w:r>
    </w:p>
    <w:p w14:paraId="49B8AD53" w14:textId="2D11DFE3" w:rsidR="007A2CDB" w:rsidRPr="006D2229" w:rsidRDefault="007A2CDB" w:rsidP="006D2229">
      <w:pPr>
        <w:pStyle w:val="Heading1"/>
        <w:ind w:left="-567"/>
        <w:rPr>
          <w:lang w:val="en-US"/>
        </w:rPr>
      </w:pPr>
      <w:proofErr w:type="spellStart"/>
      <w:r w:rsidRPr="007A2CDB">
        <w:rPr>
          <w:b w:val="0"/>
          <w:sz w:val="20"/>
          <w:szCs w:val="20"/>
          <w:lang w:val="en-US"/>
        </w:rPr>
        <w:t>Subsubheadings</w:t>
      </w:r>
      <w:proofErr w:type="spellEnd"/>
      <w:r w:rsidRPr="007A2CDB">
        <w:rPr>
          <w:b w:val="0"/>
          <w:sz w:val="20"/>
          <w:szCs w:val="20"/>
          <w:lang w:val="en-US"/>
        </w:rPr>
        <w:t xml:space="preserve"> are 12pt bold. </w:t>
      </w:r>
      <w:r>
        <w:rPr>
          <w:b w:val="0"/>
          <w:sz w:val="20"/>
          <w:szCs w:val="20"/>
          <w:lang w:val="en-US"/>
        </w:rPr>
        <w:tab/>
      </w:r>
    </w:p>
    <w:p w14:paraId="6869BA9B" w14:textId="3E4DCCDA" w:rsidR="00824FEF" w:rsidRPr="006D2229" w:rsidRDefault="00C56ACA" w:rsidP="00C85489">
      <w:pPr>
        <w:pStyle w:val="Heading1"/>
        <w:ind w:left="-567"/>
        <w:rPr>
          <w:sz w:val="32"/>
          <w:szCs w:val="32"/>
        </w:rPr>
      </w:pPr>
      <w:r w:rsidRPr="006D2229">
        <w:rPr>
          <w:sz w:val="32"/>
          <w:szCs w:val="32"/>
        </w:rPr>
        <w:t>Additional Information</w:t>
      </w:r>
    </w:p>
    <w:p w14:paraId="3B28B549" w14:textId="7BA40B55" w:rsidR="00824FEF" w:rsidRPr="004A282A" w:rsidRDefault="00824FEF" w:rsidP="00C85489">
      <w:pPr>
        <w:ind w:left="-567"/>
        <w:rPr>
          <w:rFonts w:asciiTheme="majorHAnsi" w:hAnsiTheme="majorHAnsi"/>
        </w:rPr>
      </w:pPr>
      <w:r w:rsidRPr="004A282A">
        <w:rPr>
          <w:rFonts w:asciiTheme="majorHAnsi" w:hAnsiTheme="majorHAnsi"/>
        </w:rPr>
        <w:t>The submission of the final version of the article constitutes an authorization for it</w:t>
      </w:r>
      <w:r w:rsidR="00110202" w:rsidRPr="004A282A">
        <w:rPr>
          <w:rFonts w:asciiTheme="majorHAnsi" w:hAnsiTheme="majorHAnsi"/>
        </w:rPr>
        <w:t>s publishing in</w:t>
      </w:r>
      <w:r w:rsidRPr="004A282A">
        <w:rPr>
          <w:rFonts w:asciiTheme="majorHAnsi" w:hAnsiTheme="majorHAnsi"/>
        </w:rPr>
        <w:t xml:space="preserve"> the </w:t>
      </w:r>
      <w:r w:rsidR="006D5A1E" w:rsidRPr="004A282A">
        <w:rPr>
          <w:rFonts w:asciiTheme="majorHAnsi" w:hAnsiTheme="majorHAnsi"/>
          <w:b/>
          <w:lang w:val="en-US"/>
        </w:rPr>
        <w:t>International Co</w:t>
      </w:r>
      <w:r w:rsidR="00110202" w:rsidRPr="004A282A">
        <w:rPr>
          <w:rFonts w:asciiTheme="majorHAnsi" w:hAnsiTheme="majorHAnsi"/>
          <w:b/>
          <w:lang w:val="en-US"/>
        </w:rPr>
        <w:t>nference on Live Interfaces 2016</w:t>
      </w:r>
      <w:r w:rsidR="006D5A1E" w:rsidRPr="004A282A">
        <w:rPr>
          <w:rFonts w:asciiTheme="majorHAnsi" w:hAnsiTheme="majorHAnsi"/>
          <w:b/>
          <w:lang w:val="en-US"/>
        </w:rPr>
        <w:t xml:space="preserve"> </w:t>
      </w:r>
      <w:r w:rsidRPr="004A282A">
        <w:rPr>
          <w:rFonts w:asciiTheme="majorHAnsi" w:hAnsiTheme="majorHAnsi"/>
        </w:rPr>
        <w:t>proceedings.</w:t>
      </w:r>
    </w:p>
    <w:p w14:paraId="03529CA1" w14:textId="4228D9FF" w:rsidR="00E9056E" w:rsidRPr="004A282A" w:rsidRDefault="00E9056E" w:rsidP="00C85489">
      <w:pPr>
        <w:pStyle w:val="AbstractKeywords"/>
        <w:ind w:left="-567"/>
        <w:rPr>
          <w:rFonts w:asciiTheme="majorHAnsi" w:hAnsiTheme="majorHAnsi"/>
        </w:rPr>
      </w:pPr>
      <w:r w:rsidRPr="004A282A">
        <w:rPr>
          <w:rFonts w:asciiTheme="majorHAnsi" w:hAnsiTheme="majorHAnsi"/>
          <w:b/>
        </w:rPr>
        <w:t>Acknowledgements.</w:t>
      </w:r>
      <w:r w:rsidRPr="004A282A">
        <w:rPr>
          <w:rFonts w:asciiTheme="majorHAnsi" w:hAnsiTheme="majorHAnsi"/>
        </w:rPr>
        <w:t xml:space="preserve"> If necessary they should always be composed with a run-in heading formatted in bold</w:t>
      </w:r>
      <w:r w:rsidR="00110202" w:rsidRPr="004A282A">
        <w:rPr>
          <w:rFonts w:asciiTheme="majorHAnsi" w:hAnsiTheme="majorHAnsi"/>
        </w:rPr>
        <w:t>, and placed at</w:t>
      </w:r>
      <w:r w:rsidRPr="004A282A">
        <w:rPr>
          <w:rFonts w:asciiTheme="majorHAnsi" w:hAnsiTheme="majorHAnsi"/>
        </w:rPr>
        <w:t xml:space="preserve"> the end of the text prior to the references.</w:t>
      </w:r>
    </w:p>
    <w:p w14:paraId="134F734E" w14:textId="77777777" w:rsidR="00824FEF" w:rsidRPr="00C664D4" w:rsidRDefault="00824FEF" w:rsidP="00C85489">
      <w:pPr>
        <w:pStyle w:val="Heading1"/>
        <w:ind w:left="-567"/>
        <w:rPr>
          <w:sz w:val="32"/>
          <w:szCs w:val="32"/>
        </w:rPr>
      </w:pPr>
      <w:r w:rsidRPr="00C664D4">
        <w:rPr>
          <w:sz w:val="32"/>
          <w:szCs w:val="32"/>
        </w:rPr>
        <w:t>References</w:t>
      </w:r>
    </w:p>
    <w:p w14:paraId="26AA76D7" w14:textId="1981ECB2" w:rsidR="004808C1" w:rsidRDefault="004808C1" w:rsidP="004808C1">
      <w:pPr>
        <w:ind w:left="-567"/>
        <w:rPr>
          <w:ins w:id="62" w:author="Thor Magnusson" w:date="2015-11-17T12:01:00Z"/>
          <w:rFonts w:asciiTheme="majorHAnsi" w:hAnsiTheme="majorHAnsi"/>
        </w:rPr>
      </w:pPr>
      <w:proofErr w:type="spellStart"/>
      <w:proofErr w:type="gramStart"/>
      <w:ins w:id="63" w:author="Thor Magnusson" w:date="2015-11-17T12:01:00Z">
        <w:r>
          <w:rPr>
            <w:rFonts w:asciiTheme="majorHAnsi" w:hAnsiTheme="majorHAnsi"/>
          </w:rPr>
          <w:t>Auslander</w:t>
        </w:r>
        <w:proofErr w:type="spellEnd"/>
        <w:r>
          <w:rPr>
            <w:rFonts w:asciiTheme="majorHAnsi" w:hAnsiTheme="majorHAnsi"/>
          </w:rPr>
          <w:t>, Philip.</w:t>
        </w:r>
        <w:proofErr w:type="gramEnd"/>
        <w:r>
          <w:rPr>
            <w:rFonts w:asciiTheme="majorHAnsi" w:hAnsiTheme="majorHAnsi"/>
          </w:rPr>
          <w:t xml:space="preserve"> 2008. </w:t>
        </w:r>
        <w:proofErr w:type="spellStart"/>
        <w:r w:rsidRPr="005E4BA4">
          <w:rPr>
            <w:rFonts w:asciiTheme="majorHAnsi" w:hAnsiTheme="majorHAnsi"/>
            <w:bCs/>
            <w:i/>
            <w:lang w:val="en-US"/>
          </w:rPr>
          <w:t>Liveness</w:t>
        </w:r>
        <w:proofErr w:type="spellEnd"/>
        <w:r w:rsidRPr="005E4BA4">
          <w:rPr>
            <w:rFonts w:asciiTheme="majorHAnsi" w:hAnsiTheme="majorHAnsi"/>
            <w:bCs/>
            <w:i/>
            <w:lang w:val="en-US"/>
          </w:rPr>
          <w:t>: Performance in a Mediatized Culture</w:t>
        </w:r>
        <w:r>
          <w:rPr>
            <w:rFonts w:asciiTheme="majorHAnsi" w:hAnsiTheme="majorHAnsi"/>
            <w:bCs/>
            <w:i/>
            <w:lang w:val="en-US"/>
          </w:rPr>
          <w:t xml:space="preserve">. </w:t>
        </w:r>
        <w:r>
          <w:rPr>
            <w:rFonts w:asciiTheme="majorHAnsi" w:hAnsiTheme="majorHAnsi"/>
            <w:bCs/>
            <w:lang w:val="en-US"/>
          </w:rPr>
          <w:t xml:space="preserve">London: </w:t>
        </w:r>
        <w:proofErr w:type="spellStart"/>
        <w:r>
          <w:rPr>
            <w:rFonts w:asciiTheme="majorHAnsi" w:hAnsiTheme="majorHAnsi"/>
            <w:bCs/>
            <w:lang w:val="en-US"/>
          </w:rPr>
          <w:t>Routledge</w:t>
        </w:r>
        <w:proofErr w:type="spellEnd"/>
        <w:r>
          <w:rPr>
            <w:rFonts w:asciiTheme="majorHAnsi" w:hAnsiTheme="majorHAnsi"/>
            <w:bCs/>
            <w:lang w:val="en-US"/>
          </w:rPr>
          <w:t>.</w:t>
        </w:r>
      </w:ins>
    </w:p>
    <w:p w14:paraId="6A97B2A2" w14:textId="749DDCE9" w:rsidR="009577C6" w:rsidRPr="004808C1" w:rsidRDefault="009577C6" w:rsidP="004808C1">
      <w:pPr>
        <w:ind w:left="-567"/>
        <w:rPr>
          <w:rFonts w:asciiTheme="majorHAnsi" w:hAnsiTheme="majorHAnsi"/>
          <w:rPrChange w:id="64" w:author="Thor Magnusson" w:date="2015-11-17T12:01:00Z">
            <w:rPr>
              <w:rFonts w:asciiTheme="majorHAnsi" w:hAnsiTheme="majorHAnsi"/>
              <w:iCs/>
              <w:lang w:val="en-US"/>
            </w:rPr>
          </w:rPrChange>
        </w:rPr>
      </w:pPr>
      <w:r w:rsidRPr="009577C6">
        <w:rPr>
          <w:rFonts w:asciiTheme="majorHAnsi" w:hAnsiTheme="majorHAnsi"/>
          <w:iCs/>
          <w:lang w:val="en-US"/>
        </w:rPr>
        <w:t>Clark</w:t>
      </w:r>
      <w:ins w:id="65" w:author="Thor Magnusson" w:date="2015-11-17T12:00:00Z">
        <w:r w:rsidR="004808C1">
          <w:rPr>
            <w:rFonts w:asciiTheme="majorHAnsi" w:hAnsiTheme="majorHAnsi"/>
            <w:iCs/>
            <w:lang w:val="en-US"/>
          </w:rPr>
          <w:t xml:space="preserve">, Andy </w:t>
        </w:r>
      </w:ins>
      <w:del w:id="66" w:author="Thor Magnusson" w:date="2015-11-17T12:00:00Z">
        <w:r w:rsidRPr="009577C6" w:rsidDel="004808C1">
          <w:rPr>
            <w:rFonts w:asciiTheme="majorHAnsi" w:hAnsiTheme="majorHAnsi"/>
            <w:iCs/>
            <w:lang w:val="en-US"/>
          </w:rPr>
          <w:delText xml:space="preserve"> </w:delText>
        </w:r>
      </w:del>
      <w:r w:rsidRPr="009577C6">
        <w:rPr>
          <w:rFonts w:asciiTheme="majorHAnsi" w:hAnsiTheme="majorHAnsi"/>
          <w:iCs/>
          <w:lang w:val="en-US"/>
        </w:rPr>
        <w:t>and Chalmers</w:t>
      </w:r>
      <w:ins w:id="67" w:author="Thor Magnusson" w:date="2015-11-17T12:00:00Z">
        <w:r w:rsidR="004808C1">
          <w:rPr>
            <w:rFonts w:asciiTheme="majorHAnsi" w:hAnsiTheme="majorHAnsi"/>
            <w:iCs/>
            <w:lang w:val="en-US"/>
          </w:rPr>
          <w:t>, David.</w:t>
        </w:r>
      </w:ins>
      <w:r w:rsidRPr="009577C6">
        <w:rPr>
          <w:rFonts w:asciiTheme="majorHAnsi" w:hAnsiTheme="majorHAnsi"/>
          <w:iCs/>
          <w:lang w:val="en-US"/>
        </w:rPr>
        <w:t xml:space="preserve"> </w:t>
      </w:r>
      <w:del w:id="68" w:author="Thor Magnusson" w:date="2015-11-17T12:00:00Z">
        <w:r w:rsidRPr="009577C6" w:rsidDel="004808C1">
          <w:rPr>
            <w:rFonts w:asciiTheme="majorHAnsi" w:hAnsiTheme="majorHAnsi"/>
            <w:iCs/>
            <w:lang w:val="en-US"/>
          </w:rPr>
          <w:delText>(</w:delText>
        </w:r>
      </w:del>
      <w:r w:rsidRPr="009577C6">
        <w:rPr>
          <w:rFonts w:asciiTheme="majorHAnsi" w:hAnsiTheme="majorHAnsi"/>
          <w:iCs/>
          <w:lang w:val="en-US"/>
        </w:rPr>
        <w:t>1998</w:t>
      </w:r>
      <w:del w:id="69" w:author="Thor Magnusson" w:date="2015-11-17T12:00:00Z">
        <w:r w:rsidRPr="009577C6" w:rsidDel="004808C1">
          <w:rPr>
            <w:rFonts w:asciiTheme="majorHAnsi" w:hAnsiTheme="majorHAnsi"/>
            <w:iCs/>
            <w:lang w:val="en-US"/>
          </w:rPr>
          <w:delText>)</w:delText>
        </w:r>
      </w:del>
      <w:r w:rsidRPr="009577C6">
        <w:rPr>
          <w:rFonts w:asciiTheme="majorHAnsi" w:hAnsiTheme="majorHAnsi"/>
          <w:iCs/>
          <w:lang w:val="en-US"/>
        </w:rPr>
        <w:t xml:space="preserve">. </w:t>
      </w:r>
      <w:ins w:id="70" w:author="Thor Magnusson" w:date="2015-11-17T11:56:00Z">
        <w:r w:rsidR="004808C1">
          <w:rPr>
            <w:rFonts w:asciiTheme="majorHAnsi" w:hAnsiTheme="majorHAnsi"/>
            <w:iCs/>
            <w:lang w:val="en-US"/>
          </w:rPr>
          <w:t>“</w:t>
        </w:r>
      </w:ins>
      <w:r w:rsidRPr="009577C6">
        <w:rPr>
          <w:rFonts w:asciiTheme="majorHAnsi" w:hAnsiTheme="majorHAnsi"/>
          <w:iCs/>
          <w:lang w:val="en-US"/>
        </w:rPr>
        <w:t>The extended mind</w:t>
      </w:r>
      <w:ins w:id="71" w:author="Thor Magnusson" w:date="2015-11-17T11:56:00Z">
        <w:r w:rsidR="004808C1">
          <w:rPr>
            <w:rFonts w:asciiTheme="majorHAnsi" w:hAnsiTheme="majorHAnsi"/>
            <w:iCs/>
            <w:lang w:val="en-US"/>
          </w:rPr>
          <w:t xml:space="preserve">,” </w:t>
        </w:r>
      </w:ins>
      <w:del w:id="72" w:author="Thor Magnusson" w:date="2015-11-17T11:56:00Z">
        <w:r w:rsidRPr="009577C6" w:rsidDel="004808C1">
          <w:rPr>
            <w:rFonts w:asciiTheme="majorHAnsi" w:hAnsiTheme="majorHAnsi"/>
            <w:iCs/>
            <w:lang w:val="en-US"/>
          </w:rPr>
          <w:delText>.</w:delText>
        </w:r>
      </w:del>
      <w:r w:rsidRPr="009577C6">
        <w:rPr>
          <w:rFonts w:asciiTheme="majorHAnsi" w:hAnsiTheme="majorHAnsi"/>
          <w:iCs/>
          <w:lang w:val="en-US"/>
        </w:rPr>
        <w:t xml:space="preserve"> </w:t>
      </w:r>
      <w:r w:rsidRPr="009577C6">
        <w:rPr>
          <w:rFonts w:asciiTheme="majorHAnsi" w:hAnsiTheme="majorHAnsi"/>
          <w:i/>
          <w:iCs/>
          <w:lang w:val="en-US"/>
        </w:rPr>
        <w:t xml:space="preserve">The Philosopher’s Annual, </w:t>
      </w:r>
      <w:proofErr w:type="spellStart"/>
      <w:r w:rsidRPr="009577C6">
        <w:rPr>
          <w:rFonts w:asciiTheme="majorHAnsi" w:hAnsiTheme="majorHAnsi"/>
          <w:i/>
          <w:iCs/>
          <w:lang w:val="en-US"/>
        </w:rPr>
        <w:t>vol</w:t>
      </w:r>
      <w:proofErr w:type="spellEnd"/>
      <w:r w:rsidRPr="009577C6">
        <w:rPr>
          <w:rFonts w:asciiTheme="majorHAnsi" w:hAnsiTheme="majorHAnsi"/>
          <w:i/>
          <w:iCs/>
          <w:lang w:val="en-US"/>
        </w:rPr>
        <w:t xml:space="preserve"> XXI</w:t>
      </w:r>
      <w:r w:rsidRPr="009577C6">
        <w:rPr>
          <w:rFonts w:asciiTheme="majorHAnsi" w:hAnsiTheme="majorHAnsi"/>
          <w:iCs/>
          <w:lang w:val="en-US"/>
        </w:rPr>
        <w:t xml:space="preserve">. </w:t>
      </w:r>
    </w:p>
    <w:p w14:paraId="4A711C07" w14:textId="77777777" w:rsidR="00C95488" w:rsidRDefault="009577C6" w:rsidP="009577C6">
      <w:pPr>
        <w:ind w:left="-567"/>
        <w:rPr>
          <w:ins w:id="73" w:author="Chris Kiefer" w:date="2015-11-19T14:27:00Z"/>
          <w:rFonts w:asciiTheme="majorHAnsi" w:hAnsiTheme="majorHAnsi"/>
          <w:iCs/>
          <w:lang w:val="en-US"/>
        </w:rPr>
      </w:pPr>
      <w:proofErr w:type="spellStart"/>
      <w:proofErr w:type="gramStart"/>
      <w:r w:rsidRPr="009577C6">
        <w:rPr>
          <w:rFonts w:asciiTheme="majorHAnsi" w:hAnsiTheme="majorHAnsi"/>
          <w:iCs/>
          <w:lang w:val="en-US"/>
        </w:rPr>
        <w:t>Risset</w:t>
      </w:r>
      <w:proofErr w:type="spellEnd"/>
      <w:r w:rsidRPr="009577C6">
        <w:rPr>
          <w:rFonts w:asciiTheme="majorHAnsi" w:hAnsiTheme="majorHAnsi"/>
          <w:iCs/>
          <w:lang w:val="en-US"/>
        </w:rPr>
        <w:t>, J</w:t>
      </w:r>
      <w:ins w:id="74" w:author="Thor Magnusson" w:date="2015-11-17T12:00:00Z">
        <w:r w:rsidR="004808C1">
          <w:rPr>
            <w:rFonts w:asciiTheme="majorHAnsi" w:hAnsiTheme="majorHAnsi"/>
            <w:iCs/>
            <w:lang w:val="en-US"/>
          </w:rPr>
          <w:t>ean</w:t>
        </w:r>
      </w:ins>
      <w:del w:id="75" w:author="Thor Magnusson" w:date="2015-11-17T12:00:00Z">
        <w:r w:rsidRPr="009577C6" w:rsidDel="004808C1">
          <w:rPr>
            <w:rFonts w:asciiTheme="majorHAnsi" w:hAnsiTheme="majorHAnsi"/>
            <w:iCs/>
            <w:lang w:val="en-US"/>
          </w:rPr>
          <w:delText>.</w:delText>
        </w:r>
      </w:del>
      <w:r w:rsidRPr="009577C6">
        <w:rPr>
          <w:rFonts w:asciiTheme="majorHAnsi" w:hAnsiTheme="majorHAnsi"/>
          <w:iCs/>
          <w:lang w:val="en-US"/>
        </w:rPr>
        <w:t>-C</w:t>
      </w:r>
      <w:ins w:id="76" w:author="Thor Magnusson" w:date="2015-11-17T12:00:00Z">
        <w:r w:rsidR="004808C1">
          <w:rPr>
            <w:rFonts w:asciiTheme="majorHAnsi" w:hAnsiTheme="majorHAnsi"/>
            <w:iCs/>
            <w:lang w:val="en-US"/>
          </w:rPr>
          <w:t>laude</w:t>
        </w:r>
      </w:ins>
      <w:r w:rsidRPr="009577C6">
        <w:rPr>
          <w:rFonts w:asciiTheme="majorHAnsi" w:hAnsiTheme="majorHAnsi"/>
          <w:iCs/>
          <w:lang w:val="en-US"/>
        </w:rPr>
        <w:t>.</w:t>
      </w:r>
      <w:proofErr w:type="gramEnd"/>
      <w:r w:rsidRPr="009577C6">
        <w:rPr>
          <w:rFonts w:asciiTheme="majorHAnsi" w:hAnsiTheme="majorHAnsi"/>
          <w:iCs/>
          <w:lang w:val="en-US"/>
        </w:rPr>
        <w:t xml:space="preserve"> </w:t>
      </w:r>
      <w:del w:id="77" w:author="Thor Magnusson" w:date="2015-11-17T12:00:00Z">
        <w:r w:rsidRPr="009577C6" w:rsidDel="004808C1">
          <w:rPr>
            <w:rFonts w:asciiTheme="majorHAnsi" w:hAnsiTheme="majorHAnsi"/>
            <w:iCs/>
            <w:lang w:val="en-US"/>
          </w:rPr>
          <w:delText>(</w:delText>
        </w:r>
      </w:del>
      <w:r w:rsidRPr="009577C6">
        <w:rPr>
          <w:rFonts w:asciiTheme="majorHAnsi" w:hAnsiTheme="majorHAnsi"/>
          <w:iCs/>
          <w:lang w:val="en-US"/>
        </w:rPr>
        <w:t>1979</w:t>
      </w:r>
      <w:del w:id="78" w:author="Thor Magnusson" w:date="2015-11-17T12:01:00Z">
        <w:r w:rsidRPr="009577C6" w:rsidDel="004808C1">
          <w:rPr>
            <w:rFonts w:asciiTheme="majorHAnsi" w:hAnsiTheme="majorHAnsi"/>
            <w:iCs/>
            <w:lang w:val="en-US"/>
          </w:rPr>
          <w:delText>, December)</w:delText>
        </w:r>
      </w:del>
      <w:r w:rsidRPr="009577C6">
        <w:rPr>
          <w:rFonts w:asciiTheme="majorHAnsi" w:hAnsiTheme="majorHAnsi"/>
          <w:iCs/>
          <w:lang w:val="en-US"/>
        </w:rPr>
        <w:t xml:space="preserve">. </w:t>
      </w:r>
      <w:ins w:id="79" w:author="Thor Magnusson" w:date="2015-11-17T11:56:00Z">
        <w:r w:rsidR="004808C1">
          <w:rPr>
            <w:rFonts w:asciiTheme="majorHAnsi" w:hAnsiTheme="majorHAnsi"/>
            <w:iCs/>
            <w:lang w:val="en-US"/>
          </w:rPr>
          <w:t>“</w:t>
        </w:r>
      </w:ins>
      <w:r w:rsidRPr="009577C6">
        <w:rPr>
          <w:rFonts w:asciiTheme="majorHAnsi" w:hAnsiTheme="majorHAnsi"/>
          <w:iCs/>
          <w:lang w:val="en-US"/>
        </w:rPr>
        <w:t xml:space="preserve">The computer as an interface: Interlacing instruments and computer sounds; real-time and delayed synthesis; digital synthesis and processing; composition and </w:t>
      </w:r>
      <w:proofErr w:type="spellStart"/>
      <w:r w:rsidRPr="009577C6">
        <w:rPr>
          <w:rFonts w:asciiTheme="majorHAnsi" w:hAnsiTheme="majorHAnsi"/>
          <w:iCs/>
          <w:lang w:val="en-US"/>
        </w:rPr>
        <w:t>performance</w:t>
      </w:r>
      <w:proofErr w:type="gramStart"/>
      <w:r w:rsidRPr="009577C6">
        <w:rPr>
          <w:rFonts w:asciiTheme="majorHAnsi" w:hAnsiTheme="majorHAnsi"/>
          <w:iCs/>
          <w:lang w:val="en-US"/>
        </w:rPr>
        <w:t>.</w:t>
      </w:r>
      <w:ins w:id="80" w:author="Thor Magnusson" w:date="2015-11-17T11:56:00Z">
        <w:r w:rsidR="004808C1">
          <w:rPr>
            <w:rFonts w:asciiTheme="majorHAnsi" w:hAnsiTheme="majorHAnsi"/>
            <w:iCs/>
            <w:lang w:val="en-US"/>
          </w:rPr>
          <w:t>,</w:t>
        </w:r>
        <w:proofErr w:type="gramEnd"/>
        <w:r w:rsidR="004808C1">
          <w:rPr>
            <w:rFonts w:asciiTheme="majorHAnsi" w:hAnsiTheme="majorHAnsi"/>
            <w:iCs/>
            <w:lang w:val="en-US"/>
          </w:rPr>
          <w:t>”</w:t>
        </w:r>
      </w:ins>
      <w:del w:id="81" w:author="Thor Magnusson" w:date="2015-11-17T11:56:00Z">
        <w:r w:rsidRPr="009577C6" w:rsidDel="004808C1">
          <w:rPr>
            <w:rFonts w:asciiTheme="majorHAnsi" w:hAnsiTheme="majorHAnsi"/>
            <w:iCs/>
            <w:lang w:val="en-US"/>
          </w:rPr>
          <w:delText xml:space="preserve"> </w:delText>
        </w:r>
      </w:del>
      <w:r w:rsidRPr="009577C6">
        <w:rPr>
          <w:rFonts w:asciiTheme="majorHAnsi" w:hAnsiTheme="majorHAnsi"/>
          <w:i/>
          <w:iCs/>
          <w:lang w:val="en-US"/>
        </w:rPr>
        <w:t>Journal</w:t>
      </w:r>
      <w:proofErr w:type="spellEnd"/>
      <w:r w:rsidRPr="009577C6">
        <w:rPr>
          <w:rFonts w:asciiTheme="majorHAnsi" w:hAnsiTheme="majorHAnsi"/>
          <w:i/>
          <w:iCs/>
          <w:lang w:val="en-US"/>
        </w:rPr>
        <w:t xml:space="preserve"> of New Music Research 8</w:t>
      </w:r>
      <w:r w:rsidRPr="009577C6">
        <w:rPr>
          <w:rFonts w:asciiTheme="majorHAnsi" w:hAnsiTheme="majorHAnsi"/>
          <w:iCs/>
          <w:lang w:val="en-US"/>
        </w:rPr>
        <w:t>(4)</w:t>
      </w:r>
      <w:ins w:id="82" w:author="Thor Magnusson" w:date="2015-11-17T11:56:00Z">
        <w:r w:rsidR="004808C1">
          <w:rPr>
            <w:rFonts w:asciiTheme="majorHAnsi" w:hAnsiTheme="majorHAnsi"/>
            <w:iCs/>
            <w:lang w:val="en-US"/>
          </w:rPr>
          <w:t>:</w:t>
        </w:r>
      </w:ins>
      <w:del w:id="83" w:author="Thor Magnusson" w:date="2015-11-17T11:56:00Z">
        <w:r w:rsidRPr="009577C6" w:rsidDel="004808C1">
          <w:rPr>
            <w:rFonts w:asciiTheme="majorHAnsi" w:hAnsiTheme="majorHAnsi"/>
            <w:iCs/>
            <w:lang w:val="en-US"/>
          </w:rPr>
          <w:delText>,</w:delText>
        </w:r>
      </w:del>
      <w:r w:rsidRPr="009577C6">
        <w:rPr>
          <w:rFonts w:asciiTheme="majorHAnsi" w:hAnsiTheme="majorHAnsi"/>
          <w:iCs/>
          <w:lang w:val="en-US"/>
        </w:rPr>
        <w:t xml:space="preserve"> 193 – 205</w:t>
      </w:r>
      <w:del w:id="84" w:author="Chris Kiefer" w:date="2015-11-17T14:25:00Z">
        <w:r w:rsidRPr="009577C6" w:rsidDel="00E508CE">
          <w:rPr>
            <w:rFonts w:asciiTheme="majorHAnsi" w:hAnsiTheme="majorHAnsi"/>
            <w:iCs/>
            <w:lang w:val="en-US"/>
          </w:rPr>
          <w:delText>.</w:delText>
        </w:r>
      </w:del>
      <w:ins w:id="85" w:author="Chris Kiefer" w:date="2015-11-17T14:25:00Z">
        <w:r w:rsidR="00E508CE">
          <w:rPr>
            <w:rFonts w:asciiTheme="majorHAnsi" w:hAnsiTheme="majorHAnsi"/>
            <w:iCs/>
            <w:lang w:val="en-US"/>
          </w:rPr>
          <w:t xml:space="preserve"> </w:t>
        </w:r>
        <w:r w:rsidR="00967ADC">
          <w:rPr>
            <w:rFonts w:asciiTheme="majorHAnsi" w:hAnsiTheme="majorHAnsi"/>
            <w:iCs/>
            <w:lang w:val="en-US"/>
          </w:rPr>
          <w:t>(December)</w:t>
        </w:r>
        <w:r w:rsidR="00E508CE">
          <w:rPr>
            <w:rFonts w:asciiTheme="majorHAnsi" w:hAnsiTheme="majorHAnsi"/>
            <w:iCs/>
            <w:lang w:val="en-US"/>
          </w:rPr>
          <w:t>.</w:t>
        </w:r>
      </w:ins>
    </w:p>
    <w:p w14:paraId="094DB3C0" w14:textId="77777777" w:rsidR="00C95488" w:rsidRPr="008F4A49" w:rsidRDefault="00C95488" w:rsidP="00C95488">
      <w:pPr>
        <w:ind w:left="-567"/>
        <w:rPr>
          <w:ins w:id="86" w:author="Chris Kiefer" w:date="2015-11-19T14:27:00Z"/>
          <w:rFonts w:asciiTheme="majorHAnsi" w:hAnsiTheme="majorHAnsi"/>
          <w:iCs/>
          <w:lang w:val="en-US"/>
          <w:rPrChange w:id="87" w:author="Chris Kiefer" w:date="2015-11-19T14:27:00Z">
            <w:rPr>
              <w:ins w:id="88" w:author="Chris Kiefer" w:date="2015-11-19T14:27:00Z"/>
              <w:rFonts w:asciiTheme="majorHAnsi" w:hAnsiTheme="majorHAnsi"/>
              <w:iCs/>
              <w:lang w:val="en-US"/>
            </w:rPr>
          </w:rPrChange>
        </w:rPr>
      </w:pPr>
      <w:proofErr w:type="gramStart"/>
      <w:ins w:id="89" w:author="Chris Kiefer" w:date="2015-11-19T14:27:00Z">
        <w:r w:rsidRPr="008F4A49">
          <w:rPr>
            <w:rFonts w:asciiTheme="majorHAnsi" w:hAnsiTheme="majorHAnsi"/>
            <w:iCs/>
            <w:lang w:val="en-US"/>
            <w:rPrChange w:id="90" w:author="Chris Kiefer" w:date="2015-11-19T14:27:00Z">
              <w:rPr>
                <w:rFonts w:asciiTheme="majorHAnsi" w:hAnsiTheme="majorHAnsi"/>
                <w:iCs/>
                <w:lang w:val="en-US"/>
              </w:rPr>
            </w:rPrChange>
          </w:rPr>
          <w:t>Wilson, Frank R. 1998.</w:t>
        </w:r>
        <w:proofErr w:type="gramEnd"/>
        <w:r w:rsidRPr="008F4A49">
          <w:rPr>
            <w:rFonts w:asciiTheme="majorHAnsi" w:hAnsiTheme="majorHAnsi"/>
            <w:iCs/>
            <w:lang w:val="en-US"/>
            <w:rPrChange w:id="91" w:author="Chris Kiefer" w:date="2015-11-19T14:27:00Z">
              <w:rPr>
                <w:rFonts w:asciiTheme="majorHAnsi" w:hAnsiTheme="majorHAnsi"/>
                <w:iCs/>
                <w:lang w:val="en-US"/>
              </w:rPr>
            </w:rPrChange>
          </w:rPr>
          <w:t xml:space="preserve"> </w:t>
        </w:r>
        <w:r w:rsidRPr="008F4A49">
          <w:rPr>
            <w:rFonts w:asciiTheme="majorHAnsi" w:hAnsiTheme="majorHAnsi"/>
            <w:i/>
            <w:iCs/>
            <w:lang w:val="en-US"/>
            <w:rPrChange w:id="92" w:author="Chris Kiefer" w:date="2015-11-19T14:27:00Z">
              <w:rPr>
                <w:rFonts w:asciiTheme="majorHAnsi" w:hAnsiTheme="majorHAnsi"/>
                <w:i/>
                <w:iCs/>
                <w:lang w:val="en-US"/>
              </w:rPr>
            </w:rPrChange>
          </w:rPr>
          <w:t>The Hand</w:t>
        </w:r>
        <w:r w:rsidRPr="008F4A49">
          <w:rPr>
            <w:rFonts w:asciiTheme="majorHAnsi" w:hAnsiTheme="majorHAnsi"/>
            <w:iCs/>
            <w:lang w:val="en-US"/>
            <w:rPrChange w:id="93" w:author="Chris Kiefer" w:date="2015-11-19T14:27:00Z">
              <w:rPr>
                <w:rFonts w:asciiTheme="majorHAnsi" w:hAnsiTheme="majorHAnsi"/>
                <w:iCs/>
                <w:lang w:val="en-US"/>
              </w:rPr>
            </w:rPrChange>
          </w:rPr>
          <w:t xml:space="preserve">. Vintage Books. </w:t>
        </w:r>
      </w:ins>
    </w:p>
    <w:p w14:paraId="58ACE404" w14:textId="704D23C3" w:rsidR="009577C6" w:rsidRPr="009577C6" w:rsidRDefault="009577C6" w:rsidP="009577C6">
      <w:pPr>
        <w:ind w:left="-567"/>
        <w:rPr>
          <w:rFonts w:asciiTheme="majorHAnsi" w:hAnsiTheme="majorHAnsi"/>
          <w:iCs/>
          <w:lang w:val="en-US"/>
        </w:rPr>
      </w:pPr>
      <w:del w:id="94" w:author="Chris Kiefer" w:date="2015-11-17T14:25:00Z">
        <w:r w:rsidRPr="009577C6" w:rsidDel="00E508CE">
          <w:rPr>
            <w:rFonts w:asciiTheme="majorHAnsi" w:hAnsiTheme="majorHAnsi"/>
            <w:iCs/>
            <w:lang w:val="en-US"/>
          </w:rPr>
          <w:delText xml:space="preserve"> </w:delText>
        </w:r>
      </w:del>
    </w:p>
    <w:p w14:paraId="3086904A" w14:textId="56FA2072" w:rsidR="0033031A" w:rsidRPr="004808C1" w:rsidRDefault="0033031A" w:rsidP="004808C1">
      <w:pPr>
        <w:ind w:left="-567"/>
        <w:rPr>
          <w:rFonts w:asciiTheme="majorHAnsi" w:hAnsiTheme="majorHAnsi"/>
        </w:rPr>
      </w:pPr>
    </w:p>
    <w:sectPr w:rsidR="0033031A" w:rsidRPr="004808C1" w:rsidSect="00C85489">
      <w:pgSz w:w="12240" w:h="15840"/>
      <w:pgMar w:top="1440" w:right="1183"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4539" w14:textId="77777777" w:rsidR="005B6FFF" w:rsidRDefault="005B6FFF" w:rsidP="006D5A1E">
      <w:r>
        <w:separator/>
      </w:r>
    </w:p>
  </w:endnote>
  <w:endnote w:type="continuationSeparator" w:id="0">
    <w:p w14:paraId="552855C0" w14:textId="77777777" w:rsidR="005B6FFF" w:rsidRDefault="005B6FFF" w:rsidP="006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2D3BB" w14:textId="77777777" w:rsidR="005B6FFF" w:rsidRDefault="005B6FFF" w:rsidP="006D5A1E">
      <w:r>
        <w:separator/>
      </w:r>
    </w:p>
  </w:footnote>
  <w:footnote w:type="continuationSeparator" w:id="0">
    <w:p w14:paraId="47BBFA04" w14:textId="77777777" w:rsidR="005B6FFF" w:rsidRDefault="005B6FFF" w:rsidP="006D5A1E">
      <w:r>
        <w:continuationSeparator/>
      </w:r>
    </w:p>
  </w:footnote>
  <w:footnote w:id="1">
    <w:p w14:paraId="1605F63D" w14:textId="77777777" w:rsidR="005B6FFF" w:rsidRPr="000860CF" w:rsidRDefault="005B6FFF" w:rsidP="006D5A1E">
      <w:pPr>
        <w:pStyle w:val="FootnoteText"/>
      </w:pPr>
      <w:r w:rsidRPr="000860CF">
        <w:rPr>
          <w:rStyle w:val="FootnoteReference"/>
        </w:rPr>
        <w:footnoteRef/>
      </w:r>
      <w:r w:rsidRPr="000860CF">
        <w:t xml:space="preserve"> </w:t>
      </w:r>
      <w:r>
        <w:t>This is an e</w:t>
      </w:r>
      <w:r w:rsidRPr="000860CF">
        <w:t>xample of a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F"/>
    <w:rsid w:val="0005090C"/>
    <w:rsid w:val="00083E8B"/>
    <w:rsid w:val="000841F2"/>
    <w:rsid w:val="000860CF"/>
    <w:rsid w:val="000A0C36"/>
    <w:rsid w:val="000B5E15"/>
    <w:rsid w:val="000C6FA4"/>
    <w:rsid w:val="00110202"/>
    <w:rsid w:val="00155E30"/>
    <w:rsid w:val="00197EBF"/>
    <w:rsid w:val="001A7708"/>
    <w:rsid w:val="001B2C0E"/>
    <w:rsid w:val="00200CC8"/>
    <w:rsid w:val="00226D3F"/>
    <w:rsid w:val="00227931"/>
    <w:rsid w:val="00255F9A"/>
    <w:rsid w:val="00267763"/>
    <w:rsid w:val="00293B2F"/>
    <w:rsid w:val="002E4BDB"/>
    <w:rsid w:val="002E4DED"/>
    <w:rsid w:val="0032686C"/>
    <w:rsid w:val="0033031A"/>
    <w:rsid w:val="003B1123"/>
    <w:rsid w:val="003B75EA"/>
    <w:rsid w:val="003C3262"/>
    <w:rsid w:val="003C76A5"/>
    <w:rsid w:val="003C7C32"/>
    <w:rsid w:val="004230D7"/>
    <w:rsid w:val="004542AD"/>
    <w:rsid w:val="004808C1"/>
    <w:rsid w:val="004A282A"/>
    <w:rsid w:val="004C1824"/>
    <w:rsid w:val="004C2631"/>
    <w:rsid w:val="004C593D"/>
    <w:rsid w:val="00535A8B"/>
    <w:rsid w:val="00563C5A"/>
    <w:rsid w:val="00574DD2"/>
    <w:rsid w:val="00585A13"/>
    <w:rsid w:val="005B6FFF"/>
    <w:rsid w:val="005E7A3B"/>
    <w:rsid w:val="00605D1C"/>
    <w:rsid w:val="00607CBE"/>
    <w:rsid w:val="006821BC"/>
    <w:rsid w:val="00697E6D"/>
    <w:rsid w:val="006D2229"/>
    <w:rsid w:val="006D5A1E"/>
    <w:rsid w:val="006D6234"/>
    <w:rsid w:val="007A2CDB"/>
    <w:rsid w:val="007C40B6"/>
    <w:rsid w:val="007D1102"/>
    <w:rsid w:val="007F05FA"/>
    <w:rsid w:val="00824FEF"/>
    <w:rsid w:val="0084415C"/>
    <w:rsid w:val="00847330"/>
    <w:rsid w:val="00887F88"/>
    <w:rsid w:val="008E2666"/>
    <w:rsid w:val="008F4A49"/>
    <w:rsid w:val="008F6441"/>
    <w:rsid w:val="00900547"/>
    <w:rsid w:val="009577C6"/>
    <w:rsid w:val="00967ADC"/>
    <w:rsid w:val="00980FDD"/>
    <w:rsid w:val="009D658A"/>
    <w:rsid w:val="00A67B8D"/>
    <w:rsid w:val="00A67C4A"/>
    <w:rsid w:val="00A8733E"/>
    <w:rsid w:val="00AB0134"/>
    <w:rsid w:val="00B0426C"/>
    <w:rsid w:val="00B33058"/>
    <w:rsid w:val="00BE31F4"/>
    <w:rsid w:val="00BE320F"/>
    <w:rsid w:val="00BF3AD1"/>
    <w:rsid w:val="00C56ACA"/>
    <w:rsid w:val="00C61809"/>
    <w:rsid w:val="00C664D4"/>
    <w:rsid w:val="00C71665"/>
    <w:rsid w:val="00C85489"/>
    <w:rsid w:val="00C95488"/>
    <w:rsid w:val="00CF3343"/>
    <w:rsid w:val="00DA0013"/>
    <w:rsid w:val="00DA7C3C"/>
    <w:rsid w:val="00DC1D92"/>
    <w:rsid w:val="00DF5421"/>
    <w:rsid w:val="00E508CE"/>
    <w:rsid w:val="00E801A2"/>
    <w:rsid w:val="00E9056E"/>
    <w:rsid w:val="00EA1D26"/>
    <w:rsid w:val="00EC1239"/>
    <w:rsid w:val="00FC54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D0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4495">
      <w:bodyDiv w:val="1"/>
      <w:marLeft w:val="0"/>
      <w:marRight w:val="0"/>
      <w:marTop w:val="0"/>
      <w:marBottom w:val="0"/>
      <w:divBdr>
        <w:top w:val="none" w:sz="0" w:space="0" w:color="auto"/>
        <w:left w:val="none" w:sz="0" w:space="0" w:color="auto"/>
        <w:bottom w:val="none" w:sz="0" w:space="0" w:color="auto"/>
        <w:right w:val="none" w:sz="0" w:space="0" w:color="auto"/>
      </w:divBdr>
    </w:div>
    <w:div w:id="375617651">
      <w:bodyDiv w:val="1"/>
      <w:marLeft w:val="0"/>
      <w:marRight w:val="0"/>
      <w:marTop w:val="0"/>
      <w:marBottom w:val="0"/>
      <w:divBdr>
        <w:top w:val="none" w:sz="0" w:space="0" w:color="auto"/>
        <w:left w:val="none" w:sz="0" w:space="0" w:color="auto"/>
        <w:bottom w:val="none" w:sz="0" w:space="0" w:color="auto"/>
        <w:right w:val="none" w:sz="0" w:space="0" w:color="auto"/>
      </w:divBdr>
    </w:div>
    <w:div w:id="1522746156">
      <w:bodyDiv w:val="1"/>
      <w:marLeft w:val="0"/>
      <w:marRight w:val="0"/>
      <w:marTop w:val="0"/>
      <w:marBottom w:val="0"/>
      <w:divBdr>
        <w:top w:val="none" w:sz="0" w:space="0" w:color="auto"/>
        <w:left w:val="none" w:sz="0" w:space="0" w:color="auto"/>
        <w:bottom w:val="none" w:sz="0" w:space="0" w:color="auto"/>
        <w:right w:val="none" w:sz="0" w:space="0" w:color="auto"/>
      </w:divBdr>
    </w:div>
    <w:div w:id="190849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F229A-DE7A-9D4F-8B15-86468D52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703</Words>
  <Characters>4008</Characters>
  <Application>Microsoft Macintosh Word</Application>
  <DocSecurity>0</DocSecurity>
  <Lines>33</Lines>
  <Paragraphs>9</Paragraphs>
  <ScaleCrop>false</ScaleCrop>
  <Company>U.Porto</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Carvalhais</dc:creator>
  <cp:keywords/>
  <dc:description/>
  <cp:lastModifiedBy>Chris Kiefer</cp:lastModifiedBy>
  <cp:revision>6</cp:revision>
  <dcterms:created xsi:type="dcterms:W3CDTF">2015-11-17T14:31:00Z</dcterms:created>
  <dcterms:modified xsi:type="dcterms:W3CDTF">2015-11-19T16:59:00Z</dcterms:modified>
</cp:coreProperties>
</file>